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FF7" w:rsidRDefault="00723A27">
      <w:pPr>
        <w:jc w:val="center"/>
        <w:rPr>
          <w:rFonts w:ascii="Georgia" w:eastAsia="Georgia" w:hAnsi="Georgia" w:cs="Georgia"/>
          <w:b/>
        </w:rPr>
      </w:pPr>
      <w:r>
        <w:rPr>
          <w:rFonts w:ascii="Georgia" w:eastAsia="Georgia" w:hAnsi="Georgia" w:cs="Georgia"/>
          <w:b/>
        </w:rPr>
        <w:t>Robot Exploration in Unknown Environment</w:t>
      </w:r>
      <w:r>
        <w:rPr>
          <w:rFonts w:ascii="Georgia" w:eastAsia="Georgia" w:hAnsi="Georgia" w:cs="Georgia"/>
          <w:b/>
        </w:rPr>
        <w:br/>
      </w:r>
      <w:r>
        <w:rPr>
          <w:rFonts w:ascii="Georgia" w:eastAsia="Georgia" w:hAnsi="Georgia" w:cs="Georgia"/>
          <w:b/>
        </w:rPr>
        <w:br/>
      </w:r>
    </w:p>
    <w:p w14:paraId="00000002" w14:textId="77777777" w:rsidR="00383FF7" w:rsidRDefault="00723A27">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Introduction</w:t>
      </w:r>
    </w:p>
    <w:p w14:paraId="00000003" w14:textId="77777777" w:rsidR="00383FF7" w:rsidRDefault="00383FF7">
      <w:pPr>
        <w:jc w:val="both"/>
        <w:rPr>
          <w:rFonts w:ascii="Georgia" w:eastAsia="Georgia" w:hAnsi="Georgia" w:cs="Georgia"/>
          <w:b/>
        </w:rPr>
      </w:pPr>
    </w:p>
    <w:p w14:paraId="4A5E21BB" w14:textId="25A48479" w:rsidR="00870E63" w:rsidRDefault="00723A27">
      <w:pPr>
        <w:jc w:val="both"/>
        <w:rPr>
          <w:rFonts w:ascii="Georgia" w:eastAsia="Georgia" w:hAnsi="Georgia" w:cs="Georgia"/>
        </w:rPr>
      </w:pPr>
      <w:r>
        <w:rPr>
          <w:rFonts w:ascii="Georgia" w:eastAsia="Georgia" w:hAnsi="Georgia" w:cs="Georgia"/>
        </w:rPr>
        <w:t>Robot exploration (RE) of unknown indoor environments (UIE) has become increasingly popular due to the emergence of indoor applications of mobile robotics. (Cadena et al., 2016)</w:t>
      </w:r>
      <w:r w:rsidR="00870E63">
        <w:rPr>
          <w:rFonts w:ascii="Georgia" w:eastAsia="Georgia" w:hAnsi="Georgia" w:cs="Georgia"/>
        </w:rPr>
        <w:t xml:space="preserve"> RE methods are used in different </w:t>
      </w:r>
      <w:r w:rsidR="005A1E07">
        <w:rPr>
          <w:rFonts w:ascii="Georgia" w:eastAsia="Georgia" w:hAnsi="Georgia" w:cs="Georgia"/>
        </w:rPr>
        <w:t xml:space="preserve">(indoor) </w:t>
      </w:r>
      <w:r w:rsidR="00870E63">
        <w:rPr>
          <w:rFonts w:ascii="Georgia" w:eastAsia="Georgia" w:hAnsi="Georgia" w:cs="Georgia"/>
        </w:rPr>
        <w:t>applications, such as search and rescue applications (Niroui, 2019), human assistance in crowded areas (Mammolo, 2019) and</w:t>
      </w:r>
      <w:r>
        <w:rPr>
          <w:rFonts w:ascii="Georgia" w:eastAsia="Georgia" w:hAnsi="Georgia" w:cs="Georgia"/>
        </w:rPr>
        <w:t xml:space="preserve"> </w:t>
      </w:r>
      <w:r w:rsidR="00870E63">
        <w:rPr>
          <w:rFonts w:ascii="Georgia" w:eastAsia="Georgia" w:hAnsi="Georgia" w:cs="Georgia"/>
        </w:rPr>
        <w:t>fire searching (Marjovi et al., 2021).</w:t>
      </w:r>
    </w:p>
    <w:p w14:paraId="0AD2B012" w14:textId="77777777" w:rsidR="00870E63" w:rsidRDefault="00870E63">
      <w:pPr>
        <w:jc w:val="both"/>
        <w:rPr>
          <w:rFonts w:ascii="Georgia" w:eastAsia="Georgia" w:hAnsi="Georgia" w:cs="Georgia"/>
        </w:rPr>
      </w:pPr>
    </w:p>
    <w:p w14:paraId="00000004" w14:textId="5A641562" w:rsidR="00383FF7" w:rsidRDefault="00723A27">
      <w:pPr>
        <w:jc w:val="both"/>
        <w:rPr>
          <w:rFonts w:ascii="Georgia" w:eastAsia="Georgia" w:hAnsi="Georgia" w:cs="Georgia"/>
        </w:rPr>
      </w:pPr>
      <w:r>
        <w:rPr>
          <w:rFonts w:ascii="Georgia" w:eastAsia="Georgia" w:hAnsi="Georgia" w:cs="Georgia"/>
        </w:rPr>
        <w:t xml:space="preserve">In the field of RE, multiple different exploration strategies exist, i.e., different paradigms, methods, and software. </w:t>
      </w:r>
      <w:r w:rsidR="005A1E07">
        <w:rPr>
          <w:rFonts w:ascii="Georgia" w:eastAsia="Georgia" w:hAnsi="Georgia" w:cs="Georgia"/>
        </w:rPr>
        <w:t>Though, a</w:t>
      </w:r>
      <w:r>
        <w:rPr>
          <w:rFonts w:ascii="Georgia" w:eastAsia="Georgia" w:hAnsi="Georgia" w:cs="Georgia"/>
        </w:rPr>
        <w:t>ll strategies aim for the same goal: construct a model of the UIE efficiently and/or reach a certain goal or perform a certain task (Cadena et al., 2016). Maps are useful for two reasons; (</w:t>
      </w:r>
      <w:proofErr w:type="spellStart"/>
      <w:r>
        <w:rPr>
          <w:rFonts w:ascii="Georgia" w:eastAsia="Georgia" w:hAnsi="Georgia" w:cs="Georgia"/>
        </w:rPr>
        <w:t>i</w:t>
      </w:r>
      <w:proofErr w:type="spellEnd"/>
      <w:r>
        <w:rPr>
          <w:rFonts w:ascii="Georgia" w:eastAsia="Georgia" w:hAnsi="Georgia" w:cs="Georgia"/>
        </w:rPr>
        <w:t>) for path planning and to provide an intuitive visualisation for a human operator and (ii) to allow limiting the error committed in estimating the state of the robot (Cadena et al, 2016).</w:t>
      </w:r>
    </w:p>
    <w:p w14:paraId="00000005" w14:textId="77777777" w:rsidR="00383FF7" w:rsidRDefault="00383FF7">
      <w:pPr>
        <w:jc w:val="both"/>
        <w:rPr>
          <w:rFonts w:ascii="Georgia" w:eastAsia="Georgia" w:hAnsi="Georgia" w:cs="Georgia"/>
        </w:rPr>
      </w:pPr>
    </w:p>
    <w:p w14:paraId="3489B1D8" w14:textId="76C7C768" w:rsidR="00E42749" w:rsidRDefault="00723A27">
      <w:pPr>
        <w:jc w:val="both"/>
        <w:rPr>
          <w:rFonts w:ascii="Georgia" w:eastAsia="Georgia" w:hAnsi="Georgia" w:cs="Georgia"/>
        </w:rPr>
      </w:pPr>
      <w:r>
        <w:rPr>
          <w:rFonts w:ascii="Georgia" w:eastAsia="Georgia" w:hAnsi="Georgia" w:cs="Georgia"/>
        </w:rPr>
        <w:t xml:space="preserve">Moreover, the popularity of implementing reinforcement learning (RL), a subpart of machine learning (ML), has increased (Niroui et al., 2019). RL is characterised by computer learning in sequential </w:t>
      </w:r>
      <w:r w:rsidR="00BC26BC">
        <w:rPr>
          <w:rFonts w:ascii="Georgia" w:eastAsia="Georgia" w:hAnsi="Georgia" w:cs="Georgia"/>
        </w:rPr>
        <w:t>decision-making</w:t>
      </w:r>
      <w:r>
        <w:rPr>
          <w:rFonts w:ascii="Georgia" w:eastAsia="Georgia" w:hAnsi="Georgia" w:cs="Georgia"/>
        </w:rPr>
        <w:t xml:space="preserve"> problems in which there is limited feedback (Otterlo &amp; Wiering, 2012). RL approaches have two limitations in RE of UIE, namely that state features need to be handcrafted and that it suffers from the curse of dimensionality (Arulkumaran, 2017). A more advanced approach of RL</w:t>
      </w:r>
      <w:r w:rsidR="005A1E07">
        <w:rPr>
          <w:rFonts w:ascii="Georgia" w:eastAsia="Georgia" w:hAnsi="Georgia" w:cs="Georgia"/>
        </w:rPr>
        <w:t xml:space="preserve"> that is proposed</w:t>
      </w:r>
      <w:r>
        <w:rPr>
          <w:rFonts w:ascii="Georgia" w:eastAsia="Georgia" w:hAnsi="Georgia" w:cs="Georgia"/>
        </w:rPr>
        <w:t xml:space="preserve"> is deep reinforcement learning (DRL). Contrary to RL, DRL learns state features automatically and dimensionality can be reduced through iterative interactions with the environment (Arulkumaran, 2017). Implementing DRL in RE of unknown cluttered environments, such as UIE, </w:t>
      </w:r>
      <w:r w:rsidR="005A1E07">
        <w:rPr>
          <w:rFonts w:ascii="Georgia" w:eastAsia="Georgia" w:hAnsi="Georgia" w:cs="Georgia"/>
        </w:rPr>
        <w:t>is still in a developing phase</w:t>
      </w:r>
      <w:r>
        <w:rPr>
          <w:rFonts w:ascii="Georgia" w:eastAsia="Georgia" w:hAnsi="Georgia" w:cs="Georgia"/>
        </w:rPr>
        <w:t>. (Niroui et al., 2019)</w:t>
      </w:r>
    </w:p>
    <w:p w14:paraId="00000007" w14:textId="77777777" w:rsidR="00383FF7" w:rsidRDefault="00383FF7">
      <w:pPr>
        <w:jc w:val="both"/>
        <w:rPr>
          <w:rFonts w:ascii="Georgia" w:eastAsia="Georgia" w:hAnsi="Georgia" w:cs="Georgia"/>
        </w:rPr>
      </w:pPr>
    </w:p>
    <w:p w14:paraId="00000008" w14:textId="6EF812B5" w:rsidR="00383FF7" w:rsidRDefault="00723A27">
      <w:pPr>
        <w:jc w:val="both"/>
        <w:rPr>
          <w:rFonts w:ascii="Georgia" w:eastAsia="Georgia" w:hAnsi="Georgia" w:cs="Georgia"/>
        </w:rPr>
      </w:pPr>
      <w:r>
        <w:rPr>
          <w:rFonts w:ascii="Georgia" w:eastAsia="Georgia" w:hAnsi="Georgia" w:cs="Georgia"/>
        </w:rPr>
        <w:t xml:space="preserve">According to Cadena et al. (2016), RE is entering a new era, called </w:t>
      </w:r>
      <w:r>
        <w:rPr>
          <w:rFonts w:ascii="Georgia" w:eastAsia="Georgia" w:hAnsi="Georgia" w:cs="Georgia"/>
          <w:i/>
        </w:rPr>
        <w:t>robust-perception age</w:t>
      </w:r>
      <w:r>
        <w:rPr>
          <w:rFonts w:ascii="Georgia" w:eastAsia="Georgia" w:hAnsi="Georgia" w:cs="Georgia"/>
        </w:rPr>
        <w:t xml:space="preserve">, in which challenges await. These challenges are among others </w:t>
      </w:r>
      <w:r>
        <w:rPr>
          <w:rFonts w:ascii="Georgia" w:eastAsia="Georgia" w:hAnsi="Georgia" w:cs="Georgia"/>
          <w:i/>
        </w:rPr>
        <w:t>robustness</w:t>
      </w:r>
      <w:r>
        <w:rPr>
          <w:rFonts w:ascii="Georgia" w:eastAsia="Georgia" w:hAnsi="Georgia" w:cs="Georgia"/>
        </w:rPr>
        <w:t xml:space="preserve"> and </w:t>
      </w:r>
      <w:ins w:id="0" w:author="y bg" w:date="2022-03-24T23:49:00Z">
        <w:r w:rsidR="00C44D8B">
          <w:rPr>
            <w:rFonts w:ascii="Georgia" w:eastAsia="Georgia" w:hAnsi="Georgia" w:cs="Georgia"/>
            <w:i/>
          </w:rPr>
          <w:t>ef</w:t>
        </w:r>
      </w:ins>
      <w:ins w:id="1" w:author="y bg" w:date="2022-03-24T23:50:00Z">
        <w:r w:rsidR="00C44D8B">
          <w:rPr>
            <w:rFonts w:ascii="Georgia" w:eastAsia="Georgia" w:hAnsi="Georgia" w:cs="Georgia"/>
            <w:i/>
          </w:rPr>
          <w:t>ficiency</w:t>
        </w:r>
      </w:ins>
      <w:r>
        <w:rPr>
          <w:rFonts w:ascii="Georgia" w:eastAsia="Georgia" w:hAnsi="Georgia" w:cs="Georgia"/>
        </w:rPr>
        <w:t xml:space="preserve">, which will be the two main </w:t>
      </w:r>
      <w:proofErr w:type="spellStart"/>
      <w:r>
        <w:rPr>
          <w:rFonts w:ascii="Georgia" w:eastAsia="Georgia" w:hAnsi="Georgia" w:cs="Georgia"/>
        </w:rPr>
        <w:t>foc</w:t>
      </w:r>
      <w:proofErr w:type="spellEnd"/>
      <w:ins w:id="2" w:author="y bg" w:date="2022-03-25T00:03:00Z">
        <w:r w:rsidR="008473A9">
          <w:rPr>
            <w:rFonts w:asciiTheme="minorEastAsia" w:eastAsiaTheme="minorEastAsia" w:hAnsiTheme="minorEastAsia" w:cs="Georgia"/>
            <w:lang w:val="en-US" w:eastAsia="zh-CN"/>
          </w:rPr>
          <w:t>u</w:t>
        </w:r>
      </w:ins>
      <w:proofErr w:type="spellStart"/>
      <w:ins w:id="3" w:author="y bg" w:date="2022-03-24T23:39:00Z">
        <w:r w:rsidR="00142BED">
          <w:rPr>
            <w:rFonts w:ascii="Georgia" w:eastAsia="Georgia" w:hAnsi="Georgia" w:cs="Georgia"/>
          </w:rPr>
          <w:t>s</w:t>
        </w:r>
      </w:ins>
      <w:ins w:id="4" w:author="y bg" w:date="2022-03-24T23:40:00Z">
        <w:r w:rsidR="00142BED">
          <w:rPr>
            <w:rFonts w:ascii="Georgia" w:eastAsia="Georgia" w:hAnsi="Georgia" w:cs="Georgia"/>
          </w:rPr>
          <w:t>es</w:t>
        </w:r>
      </w:ins>
      <w:proofErr w:type="spellEnd"/>
      <w:r>
        <w:rPr>
          <w:rFonts w:ascii="Georgia" w:eastAsia="Georgia" w:hAnsi="Georgia" w:cs="Georgia"/>
        </w:rPr>
        <w:t xml:space="preserve"> of this project. </w:t>
      </w:r>
      <w:r>
        <w:rPr>
          <w:rFonts w:ascii="Georgia" w:eastAsia="Georgia" w:hAnsi="Georgia" w:cs="Georgia"/>
          <w:i/>
        </w:rPr>
        <w:t>Robustness (</w:t>
      </w:r>
      <w:r>
        <w:rPr>
          <w:rFonts w:ascii="Georgia" w:eastAsia="Georgia" w:hAnsi="Georgia" w:cs="Georgia"/>
        </w:rPr>
        <w:t xml:space="preserve">or </w:t>
      </w:r>
      <w:r>
        <w:rPr>
          <w:rFonts w:ascii="Georgia" w:eastAsia="Georgia" w:hAnsi="Georgia" w:cs="Georgia"/>
          <w:i/>
        </w:rPr>
        <w:t xml:space="preserve">robust performance) </w:t>
      </w:r>
      <w:r>
        <w:rPr>
          <w:rFonts w:ascii="Georgia" w:eastAsia="Georgia" w:hAnsi="Georgia" w:cs="Georgia"/>
        </w:rPr>
        <w:t>entails that the RE method can operate in a broad set of UIEs</w:t>
      </w:r>
      <w:ins w:id="5" w:author="y bg" w:date="2022-03-24T23:51:00Z">
        <w:r w:rsidR="00C44D8B">
          <w:rPr>
            <w:rFonts w:ascii="Georgia" w:eastAsia="Georgia" w:hAnsi="Georgia" w:cs="Georgia"/>
          </w:rPr>
          <w:t xml:space="preserve"> with noisy</w:t>
        </w:r>
      </w:ins>
      <w:r>
        <w:rPr>
          <w:rFonts w:ascii="Georgia" w:eastAsia="Georgia" w:hAnsi="Georgia" w:cs="Georgia"/>
        </w:rPr>
        <w:t xml:space="preserve"> (Cadena et al., 2016).  </w:t>
      </w:r>
      <w:ins w:id="6" w:author="y bg" w:date="2022-03-24T23:51:00Z">
        <w:r w:rsidR="00C44D8B">
          <w:rPr>
            <w:rFonts w:ascii="Georgia" w:eastAsia="Georgia" w:hAnsi="Georgia" w:cs="Georgia"/>
          </w:rPr>
          <w:t xml:space="preserve">Efficiency </w:t>
        </w:r>
      </w:ins>
      <w:ins w:id="7" w:author="y bg" w:date="2022-03-24T23:52:00Z">
        <w:r w:rsidR="00C44D8B">
          <w:rPr>
            <w:rFonts w:ascii="Georgia" w:eastAsia="Georgia" w:hAnsi="Georgia" w:cs="Georgia"/>
          </w:rPr>
          <w:t xml:space="preserve">means that the robot can </w:t>
        </w:r>
      </w:ins>
      <w:ins w:id="8" w:author="y bg" w:date="2022-03-24T23:53:00Z">
        <w:r w:rsidR="00C44D8B">
          <w:rPr>
            <w:rFonts w:ascii="Georgia" w:eastAsia="Georgia" w:hAnsi="Georgia" w:cs="Georgia"/>
          </w:rPr>
          <w:t xml:space="preserve">use less time to </w:t>
        </w:r>
      </w:ins>
      <w:ins w:id="9" w:author="y bg" w:date="2022-03-24T23:52:00Z">
        <w:r w:rsidR="00C44D8B">
          <w:rPr>
            <w:rFonts w:ascii="Georgia" w:eastAsia="Georgia" w:hAnsi="Georgia" w:cs="Georgia"/>
          </w:rPr>
          <w:t xml:space="preserve">explore </w:t>
        </w:r>
      </w:ins>
      <w:ins w:id="10" w:author="y bg" w:date="2022-03-24T23:54:00Z">
        <w:r w:rsidR="00C44D8B">
          <w:rPr>
            <w:rFonts w:ascii="Georgia" w:eastAsia="Georgia" w:hAnsi="Georgia" w:cs="Georgia"/>
          </w:rPr>
          <w:t xml:space="preserve">as much as possible in </w:t>
        </w:r>
      </w:ins>
      <w:ins w:id="11" w:author="y bg" w:date="2022-03-24T23:52:00Z">
        <w:r w:rsidR="00C44D8B">
          <w:rPr>
            <w:rFonts w:ascii="Georgia" w:eastAsia="Georgia" w:hAnsi="Georgia" w:cs="Georgia"/>
          </w:rPr>
          <w:t>UIE</w:t>
        </w:r>
      </w:ins>
      <w:ins w:id="12" w:author="y bg" w:date="2022-03-24T23:54:00Z">
        <w:r w:rsidR="00C44D8B">
          <w:rPr>
            <w:rFonts w:ascii="Georgia" w:eastAsia="Georgia" w:hAnsi="Georgia" w:cs="Georgia"/>
          </w:rPr>
          <w:t>.</w:t>
        </w:r>
      </w:ins>
    </w:p>
    <w:p w14:paraId="2448A3E7" w14:textId="11C490CA" w:rsidR="00E42749" w:rsidRDefault="00E42749">
      <w:pPr>
        <w:jc w:val="both"/>
        <w:rPr>
          <w:rFonts w:ascii="Georgia" w:eastAsia="Georgia" w:hAnsi="Georgia" w:cs="Georgia"/>
        </w:rPr>
      </w:pPr>
    </w:p>
    <w:p w14:paraId="5CFF88ED" w14:textId="456CAB8B" w:rsidR="00E42749" w:rsidRPr="0065278F" w:rsidRDefault="0052580C" w:rsidP="00E42749">
      <w:pPr>
        <w:jc w:val="both"/>
        <w:rPr>
          <w:rFonts w:ascii="Georgia" w:eastAsia="Georgia" w:hAnsi="Georgia" w:cs="Georgia"/>
          <w:color w:val="FF0000"/>
        </w:rPr>
      </w:pPr>
      <w:r w:rsidRPr="0065278F">
        <w:rPr>
          <w:rFonts w:ascii="Georgia" w:eastAsia="Georgia" w:hAnsi="Georgia" w:cs="Georgia"/>
          <w:color w:val="FF0000"/>
        </w:rPr>
        <w:t>/</w:t>
      </w:r>
      <w:r w:rsidR="00E42749" w:rsidRPr="0065278F">
        <w:rPr>
          <w:rFonts w:ascii="Georgia" w:eastAsia="Georgia" w:hAnsi="Georgia" w:cs="Georgia"/>
          <w:color w:val="FF0000"/>
        </w:rPr>
        <w:t>STATE OF THE ART</w:t>
      </w:r>
    </w:p>
    <w:p w14:paraId="3CF34DE1" w14:textId="5E1BEDBA" w:rsidR="00E42749" w:rsidRDefault="00E42749">
      <w:pPr>
        <w:jc w:val="both"/>
        <w:rPr>
          <w:rFonts w:ascii="Georgia" w:eastAsia="Georgia" w:hAnsi="Georgia" w:cs="Georgia"/>
        </w:rPr>
      </w:pPr>
      <w:r>
        <w:rPr>
          <w:rFonts w:ascii="Georgia" w:eastAsia="Georgia" w:hAnsi="Georgia" w:cs="Georgia"/>
        </w:rPr>
        <w:t>RE methods</w:t>
      </w:r>
      <w:r w:rsidR="00BF741C">
        <w:rPr>
          <w:rFonts w:ascii="Georgia" w:eastAsia="Georgia" w:hAnsi="Georgia" w:cs="Georgia"/>
        </w:rPr>
        <w:t xml:space="preserve"> have developed significantly over the last decade</w:t>
      </w:r>
      <w:r w:rsidR="004225E2">
        <w:rPr>
          <w:rFonts w:ascii="Georgia" w:eastAsia="Georgia" w:hAnsi="Georgia" w:cs="Georgia"/>
        </w:rPr>
        <w:t xml:space="preserve"> as </w:t>
      </w:r>
      <w:r w:rsidR="001A0080">
        <w:rPr>
          <w:rFonts w:ascii="Georgia" w:eastAsia="Georgia" w:hAnsi="Georgia" w:cs="Georgia"/>
        </w:rPr>
        <w:t>they</w:t>
      </w:r>
      <w:r w:rsidR="004225E2">
        <w:rPr>
          <w:rFonts w:ascii="Georgia" w:eastAsia="Georgia" w:hAnsi="Georgia" w:cs="Georgia"/>
        </w:rPr>
        <w:t xml:space="preserve"> </w:t>
      </w:r>
      <w:r w:rsidR="001A0080">
        <w:rPr>
          <w:rFonts w:ascii="Georgia" w:eastAsia="Georgia" w:hAnsi="Georgia" w:cs="Georgia"/>
        </w:rPr>
        <w:t>have</w:t>
      </w:r>
      <w:r w:rsidR="004225E2">
        <w:rPr>
          <w:rFonts w:ascii="Georgia" w:eastAsia="Georgia" w:hAnsi="Georgia" w:cs="Georgia"/>
        </w:rPr>
        <w:t xml:space="preserve"> been able to operate in more complex environments for a longer period of time.</w:t>
      </w:r>
      <w:r w:rsidR="00BF741C">
        <w:rPr>
          <w:rFonts w:ascii="Georgia" w:eastAsia="Georgia" w:hAnsi="Georgia" w:cs="Georgia"/>
        </w:rPr>
        <w:t xml:space="preserve"> (Kunze et al., 2018).</w:t>
      </w:r>
      <w:r w:rsidR="004225E2">
        <w:rPr>
          <w:rFonts w:ascii="Georgia" w:eastAsia="Georgia" w:hAnsi="Georgia" w:cs="Georgia"/>
        </w:rPr>
        <w:t xml:space="preserve"> </w:t>
      </w:r>
      <w:r w:rsidR="0052580C" w:rsidRPr="0065278F">
        <w:rPr>
          <w:rFonts w:ascii="Georgia" w:eastAsia="Georgia" w:hAnsi="Georgia" w:cs="Georgia"/>
          <w:color w:val="FF0000"/>
        </w:rPr>
        <w:t>/STATE OF THE ART</w:t>
      </w:r>
    </w:p>
    <w:p w14:paraId="00000009" w14:textId="77777777" w:rsidR="00383FF7" w:rsidRDefault="00383FF7">
      <w:pPr>
        <w:jc w:val="both"/>
        <w:rPr>
          <w:rFonts w:ascii="Georgia" w:eastAsia="Georgia" w:hAnsi="Georgia" w:cs="Georgia"/>
        </w:rPr>
      </w:pPr>
    </w:p>
    <w:p w14:paraId="09A46629" w14:textId="6497108E" w:rsidR="00E42749" w:rsidRDefault="00723A27">
      <w:pPr>
        <w:jc w:val="both"/>
        <w:rPr>
          <w:rFonts w:ascii="Georgia" w:eastAsia="Georgia" w:hAnsi="Georgia" w:cs="Georgia"/>
        </w:rPr>
      </w:pPr>
      <w:bookmarkStart w:id="13" w:name="_heading=h.gjdgxs" w:colFirst="0" w:colLast="0"/>
      <w:bookmarkEnd w:id="13"/>
      <w:r>
        <w:rPr>
          <w:rFonts w:ascii="Georgia" w:eastAsia="Georgia" w:hAnsi="Georgia" w:cs="Georgia"/>
        </w:rPr>
        <w:t xml:space="preserve">Due to the </w:t>
      </w:r>
      <w:r w:rsidR="00DC08A9">
        <w:rPr>
          <w:rFonts w:ascii="Georgia" w:eastAsia="Georgia" w:hAnsi="Georgia" w:cs="Georgia"/>
        </w:rPr>
        <w:t>above-mentioned</w:t>
      </w:r>
      <w:r>
        <w:rPr>
          <w:rFonts w:ascii="Georgia" w:eastAsia="Georgia" w:hAnsi="Georgia" w:cs="Georgia"/>
        </w:rPr>
        <w:t xml:space="preserve"> challenges</w:t>
      </w:r>
      <w:r w:rsidR="00E42749">
        <w:rPr>
          <w:rFonts w:ascii="Georgia" w:eastAsia="Georgia" w:hAnsi="Georgia" w:cs="Georgia"/>
        </w:rPr>
        <w:t xml:space="preserve"> and based on the state-of-the-art RE policies</w:t>
      </w:r>
      <w:r>
        <w:rPr>
          <w:rFonts w:ascii="Georgia" w:eastAsia="Georgia" w:hAnsi="Georgia" w:cs="Georgia"/>
        </w:rPr>
        <w:t xml:space="preserve">, a chance to </w:t>
      </w:r>
      <w:r w:rsidR="00E42749">
        <w:rPr>
          <w:rFonts w:ascii="Georgia" w:eastAsia="Georgia" w:hAnsi="Georgia" w:cs="Georgia"/>
        </w:rPr>
        <w:t>design an improve</w:t>
      </w:r>
      <w:r w:rsidR="006A0ED6">
        <w:rPr>
          <w:rFonts w:ascii="Georgia" w:eastAsia="Georgia" w:hAnsi="Georgia" w:cs="Georgia"/>
        </w:rPr>
        <w:t>d</w:t>
      </w:r>
      <w:r>
        <w:rPr>
          <w:rFonts w:ascii="Georgia" w:eastAsia="Georgia" w:hAnsi="Georgia" w:cs="Georgia"/>
        </w:rPr>
        <w:t xml:space="preserve"> RE polic</w:t>
      </w:r>
      <w:r w:rsidR="006A0ED6">
        <w:rPr>
          <w:rFonts w:ascii="Georgia" w:eastAsia="Georgia" w:hAnsi="Georgia" w:cs="Georgia"/>
        </w:rPr>
        <w:t>y</w:t>
      </w:r>
      <w:r>
        <w:rPr>
          <w:rFonts w:ascii="Georgia" w:eastAsia="Georgia" w:hAnsi="Georgia" w:cs="Georgia"/>
        </w:rPr>
        <w:t xml:space="preserve"> based on DRL arises</w:t>
      </w:r>
      <w:r w:rsidR="00E42749">
        <w:rPr>
          <w:rFonts w:ascii="Georgia" w:eastAsia="Georgia" w:hAnsi="Georgia" w:cs="Georgia"/>
        </w:rPr>
        <w:t>. T</w:t>
      </w:r>
      <w:r>
        <w:rPr>
          <w:rFonts w:ascii="Georgia" w:eastAsia="Georgia" w:hAnsi="Georgia" w:cs="Georgia"/>
        </w:rPr>
        <w:t>herefore</w:t>
      </w:r>
      <w:r w:rsidR="00E42749">
        <w:rPr>
          <w:rFonts w:ascii="Georgia" w:eastAsia="Georgia" w:hAnsi="Georgia" w:cs="Georgia"/>
        </w:rPr>
        <w:t>,</w:t>
      </w:r>
      <w:r>
        <w:rPr>
          <w:rFonts w:ascii="Georgia" w:eastAsia="Georgia" w:hAnsi="Georgia" w:cs="Georgia"/>
        </w:rPr>
        <w:t xml:space="preserve"> the main objective in this research is to design a RE policy based on </w:t>
      </w:r>
      <w:r w:rsidR="00C117D9">
        <w:rPr>
          <w:rFonts w:ascii="Georgia" w:eastAsia="Georgia" w:hAnsi="Georgia" w:cs="Georgia"/>
        </w:rPr>
        <w:t xml:space="preserve">DRL, </w:t>
      </w:r>
      <w:del w:id="14" w:author="y bg" w:date="2022-03-24T23:58:00Z">
        <w:r w:rsidR="00C117D9" w:rsidDel="00911933">
          <w:rPr>
            <w:rFonts w:ascii="Georgia" w:eastAsia="Georgia" w:hAnsi="Georgia" w:cs="Georgia"/>
          </w:rPr>
          <w:delText>which</w:delText>
        </w:r>
        <w:r w:rsidDel="00911933">
          <w:rPr>
            <w:rFonts w:ascii="Georgia" w:eastAsia="Georgia" w:hAnsi="Georgia" w:cs="Georgia"/>
          </w:rPr>
          <w:delText xml:space="preserve"> overcomes the challenges</w:delText>
        </w:r>
      </w:del>
      <w:ins w:id="15" w:author="y bg" w:date="2022-03-24T23:58:00Z">
        <w:r w:rsidR="00911933">
          <w:rPr>
            <w:rFonts w:ascii="Georgia" w:eastAsia="Georgia" w:hAnsi="Georgia" w:cs="Georgia"/>
          </w:rPr>
          <w:t xml:space="preserve">and analyse </w:t>
        </w:r>
        <w:proofErr w:type="spellStart"/>
        <w:r w:rsidR="00911933">
          <w:rPr>
            <w:rFonts w:ascii="Georgia" w:eastAsia="Georgia" w:hAnsi="Georgia" w:cs="Georgia"/>
          </w:rPr>
          <w:t>the</w:t>
        </w:r>
      </w:ins>
      <w:del w:id="16" w:author="y bg" w:date="2022-03-24T23:58:00Z">
        <w:r w:rsidDel="00911933">
          <w:rPr>
            <w:rFonts w:ascii="Georgia" w:eastAsia="Georgia" w:hAnsi="Georgia" w:cs="Georgia"/>
          </w:rPr>
          <w:delText xml:space="preserve"> of </w:delText>
        </w:r>
      </w:del>
      <w:r>
        <w:rPr>
          <w:rFonts w:ascii="Georgia" w:eastAsia="Georgia" w:hAnsi="Georgia" w:cs="Georgia"/>
        </w:rPr>
        <w:t>robustness</w:t>
      </w:r>
      <w:proofErr w:type="spellEnd"/>
      <w:r>
        <w:rPr>
          <w:rFonts w:ascii="Georgia" w:eastAsia="Georgia" w:hAnsi="Georgia" w:cs="Georgia"/>
        </w:rPr>
        <w:t xml:space="preserve"> and </w:t>
      </w:r>
      <w:r w:rsidR="00C117D9">
        <w:rPr>
          <w:rFonts w:ascii="Georgia" w:eastAsia="Georgia" w:hAnsi="Georgia" w:cs="Georgia"/>
        </w:rPr>
        <w:t>time-</w:t>
      </w:r>
      <w:r w:rsidR="005A1E07">
        <w:rPr>
          <w:rFonts w:ascii="Georgia" w:eastAsia="Georgia" w:hAnsi="Georgia" w:cs="Georgia"/>
        </w:rPr>
        <w:t>efficiency</w:t>
      </w:r>
      <w:ins w:id="17" w:author="y bg" w:date="2022-03-24T23:58:00Z">
        <w:r w:rsidR="00911933">
          <w:rPr>
            <w:rFonts w:ascii="Georgia" w:eastAsia="Georgia" w:hAnsi="Georgia" w:cs="Georgia"/>
          </w:rPr>
          <w:t xml:space="preserve"> between DRL method and classical method</w:t>
        </w:r>
      </w:ins>
      <w:r>
        <w:rPr>
          <w:rFonts w:ascii="Georgia" w:eastAsia="Georgia" w:hAnsi="Georgia" w:cs="Georgia"/>
        </w:rPr>
        <w:t xml:space="preserve">. This policy entails that, given a robot's current pose in an UIE and the information collected by the robot </w:t>
      </w:r>
      <w:del w:id="18" w:author="y bg" w:date="2022-03-24T23:56:00Z">
        <w:r w:rsidDel="00911933">
          <w:rPr>
            <w:rFonts w:ascii="Georgia" w:eastAsia="Georgia" w:hAnsi="Georgia" w:cs="Georgia"/>
          </w:rPr>
          <w:delText xml:space="preserve">about </w:delText>
        </w:r>
      </w:del>
      <w:ins w:id="19" w:author="y bg" w:date="2022-03-24T23:56:00Z">
        <w:r w:rsidR="00911933">
          <w:rPr>
            <w:rFonts w:ascii="Georgia" w:eastAsia="Georgia" w:hAnsi="Georgia" w:cs="Georgia"/>
          </w:rPr>
          <w:t xml:space="preserve">from current </w:t>
        </w:r>
        <w:proofErr w:type="spellStart"/>
        <w:r w:rsidR="00911933">
          <w:rPr>
            <w:rFonts w:ascii="Georgia" w:eastAsia="Georgia" w:hAnsi="Georgia" w:cs="Georgia"/>
          </w:rPr>
          <w:t>observation</w:t>
        </w:r>
      </w:ins>
      <w:del w:id="20" w:author="y bg" w:date="2022-03-24T23:56:00Z">
        <w:r w:rsidDel="00911933">
          <w:rPr>
            <w:rFonts w:ascii="Georgia" w:eastAsia="Georgia" w:hAnsi="Georgia" w:cs="Georgia"/>
          </w:rPr>
          <w:delText xml:space="preserve">the UIE </w:delText>
        </w:r>
      </w:del>
      <w:r>
        <w:rPr>
          <w:rFonts w:ascii="Georgia" w:eastAsia="Georgia" w:hAnsi="Georgia" w:cs="Georgia"/>
        </w:rPr>
        <w:t>so</w:t>
      </w:r>
      <w:proofErr w:type="spellEnd"/>
      <w:r>
        <w:rPr>
          <w:rFonts w:ascii="Georgia" w:eastAsia="Georgia" w:hAnsi="Georgia" w:cs="Georgia"/>
        </w:rPr>
        <w:t xml:space="preserve"> far, the goal is to produce a map of the UIE</w:t>
      </w:r>
      <w:r w:rsidR="00E42749">
        <w:rPr>
          <w:rFonts w:ascii="Georgia" w:eastAsia="Georgia" w:hAnsi="Georgia" w:cs="Georgia"/>
        </w:rPr>
        <w:t xml:space="preserve"> in a time-efficient manner</w:t>
      </w:r>
      <w:r>
        <w:rPr>
          <w:rFonts w:ascii="Georgia" w:eastAsia="Georgia" w:hAnsi="Georgia" w:cs="Georgia"/>
        </w:rPr>
        <w:t xml:space="preserve"> that is as informative</w:t>
      </w:r>
      <w:r w:rsidR="00E42749">
        <w:rPr>
          <w:rFonts w:ascii="Georgia" w:eastAsia="Georgia" w:hAnsi="Georgia" w:cs="Georgia"/>
        </w:rPr>
        <w:t xml:space="preserve"> and as robust</w:t>
      </w:r>
      <w:r>
        <w:rPr>
          <w:rFonts w:ascii="Georgia" w:eastAsia="Georgia" w:hAnsi="Georgia" w:cs="Georgia"/>
        </w:rPr>
        <w:t xml:space="preserve"> as possible. The robot's </w:t>
      </w:r>
      <w:r>
        <w:rPr>
          <w:rFonts w:ascii="Georgia" w:eastAsia="Georgia" w:hAnsi="Georgia" w:cs="Georgia"/>
        </w:rPr>
        <w:lastRenderedPageBreak/>
        <w:t>main task at each step is to determine the next most informative destination in the environment to move to in order to build the map.</w:t>
      </w:r>
    </w:p>
    <w:p w14:paraId="0000000F" w14:textId="77777777" w:rsidR="00383FF7" w:rsidRDefault="00383FF7">
      <w:pPr>
        <w:jc w:val="both"/>
        <w:rPr>
          <w:rFonts w:ascii="Georgia" w:eastAsia="Georgia" w:hAnsi="Georgia" w:cs="Georgia"/>
          <w:b/>
        </w:rPr>
      </w:pPr>
    </w:p>
    <w:p w14:paraId="00000010" w14:textId="77777777" w:rsidR="00383FF7" w:rsidRDefault="00723A27">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Stakeholder analysis</w:t>
      </w:r>
    </w:p>
    <w:p w14:paraId="00000011" w14:textId="77777777" w:rsidR="00383FF7" w:rsidRDefault="00383FF7">
      <w:pPr>
        <w:jc w:val="both"/>
        <w:rPr>
          <w:rFonts w:ascii="Georgia" w:eastAsia="Georgia" w:hAnsi="Georgia" w:cs="Georgia"/>
          <w:b/>
        </w:rPr>
      </w:pPr>
    </w:p>
    <w:p w14:paraId="00000012" w14:textId="70D43B90" w:rsidR="00383FF7" w:rsidRDefault="00723A27">
      <w:pPr>
        <w:jc w:val="both"/>
        <w:rPr>
          <w:rFonts w:ascii="Georgia" w:eastAsia="Georgia" w:hAnsi="Georgia" w:cs="Georgia"/>
        </w:rPr>
      </w:pPr>
      <w:r>
        <w:rPr>
          <w:rFonts w:ascii="Georgia" w:eastAsia="Georgia" w:hAnsi="Georgia" w:cs="Georgia"/>
        </w:rPr>
        <w:t xml:space="preserve">In robot exploration </w:t>
      </w:r>
      <w:r w:rsidR="00CD02A6">
        <w:rPr>
          <w:rFonts w:ascii="Georgia" w:eastAsia="Georgia" w:hAnsi="Georgia" w:cs="Georgia"/>
        </w:rPr>
        <w:t>two</w:t>
      </w:r>
      <w:r>
        <w:rPr>
          <w:rFonts w:ascii="Georgia" w:eastAsia="Georgia" w:hAnsi="Georgia" w:cs="Georgia"/>
        </w:rPr>
        <w:t xml:space="preserve"> stakeholders could be distinguished, namely:</w:t>
      </w:r>
    </w:p>
    <w:p w14:paraId="00000013" w14:textId="77777777" w:rsidR="00383FF7" w:rsidRDefault="00383FF7">
      <w:pPr>
        <w:jc w:val="both"/>
        <w:rPr>
          <w:rFonts w:ascii="Georgia" w:eastAsia="Georgia" w:hAnsi="Georgia" w:cs="Georgia"/>
        </w:rPr>
      </w:pPr>
    </w:p>
    <w:p w14:paraId="00000014" w14:textId="77777777" w:rsidR="00383FF7" w:rsidRDefault="00723A27">
      <w:pPr>
        <w:numPr>
          <w:ilvl w:val="0"/>
          <w:numId w:val="3"/>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Discrete Technology and Production Automation (DTPA); the DTPA is the main stakeholder in this project, as it is the problem owner, and therefore has high interest in this project. The DTPA has also relatively high power in this project, as they can intervene if desired.</w:t>
      </w:r>
    </w:p>
    <w:p w14:paraId="2D7A0BA4" w14:textId="3AFADA7D" w:rsidR="00330029" w:rsidRDefault="00723A27" w:rsidP="00330029">
      <w:pPr>
        <w:numPr>
          <w:ilvl w:val="0"/>
          <w:numId w:val="3"/>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 xml:space="preserve">Overall users of </w:t>
      </w:r>
      <w:r w:rsidR="00EA3DE0">
        <w:rPr>
          <w:rFonts w:ascii="Georgia" w:eastAsia="Georgia" w:hAnsi="Georgia" w:cs="Georgia"/>
          <w:color w:val="000000"/>
        </w:rPr>
        <w:t>RE</w:t>
      </w:r>
      <w:r>
        <w:rPr>
          <w:rFonts w:ascii="Georgia" w:eastAsia="Georgia" w:hAnsi="Georgia" w:cs="Georgia"/>
          <w:color w:val="000000"/>
        </w:rPr>
        <w:t>; this stakeholder entails all people that make use of robot exploration.</w:t>
      </w:r>
      <w:r w:rsidR="00EA3DE0">
        <w:rPr>
          <w:rFonts w:ascii="Georgia" w:eastAsia="Georgia" w:hAnsi="Georgia" w:cs="Georgia"/>
          <w:color w:val="000000"/>
        </w:rPr>
        <w:t xml:space="preserve"> </w:t>
      </w:r>
      <w:r>
        <w:rPr>
          <w:rFonts w:ascii="Georgia" w:eastAsia="Georgia" w:hAnsi="Georgia" w:cs="Georgia"/>
          <w:color w:val="000000"/>
        </w:rPr>
        <w:t>They could be interested in this project since a new method of robot exploration will be designed. Other users of robot exploration have very low power in this project, as they are not involved in the design of the new exploration method. However, these users do have interest in this project, as it contributes to the development of robot exploration.</w:t>
      </w:r>
    </w:p>
    <w:p w14:paraId="00000016" w14:textId="77777777" w:rsidR="00383FF7" w:rsidRDefault="00383FF7">
      <w:pPr>
        <w:jc w:val="both"/>
        <w:rPr>
          <w:rFonts w:ascii="Georgia" w:eastAsia="Georgia" w:hAnsi="Georgia" w:cs="Georgia"/>
        </w:rPr>
      </w:pPr>
    </w:p>
    <w:p w14:paraId="00000017" w14:textId="77777777" w:rsidR="00383FF7" w:rsidRDefault="00723A27">
      <w:pPr>
        <w:jc w:val="both"/>
        <w:rPr>
          <w:rFonts w:ascii="Georgia" w:eastAsia="Georgia" w:hAnsi="Georgia" w:cs="Georgia"/>
        </w:rPr>
      </w:pPr>
      <w:r>
        <w:rPr>
          <w:rFonts w:ascii="Georgia" w:eastAsia="Georgia" w:hAnsi="Georgia" w:cs="Georgia"/>
        </w:rPr>
        <w:t>No competitors are considered in this project, as most of the robot exploration libraries are open source. (Cadena et al., 2016)</w:t>
      </w:r>
    </w:p>
    <w:p w14:paraId="00000018" w14:textId="77777777" w:rsidR="00383FF7" w:rsidRDefault="00383FF7">
      <w:pPr>
        <w:jc w:val="both"/>
        <w:rPr>
          <w:rFonts w:ascii="Georgia" w:eastAsia="Georgia" w:hAnsi="Georgia" w:cs="Georgia"/>
          <w:b/>
        </w:rPr>
      </w:pPr>
    </w:p>
    <w:p w14:paraId="00000019"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System description</w:t>
      </w:r>
    </w:p>
    <w:p w14:paraId="0000001D" w14:textId="46BAAD4F" w:rsidR="00383FF7" w:rsidRDefault="00383FF7">
      <w:pPr>
        <w:jc w:val="both"/>
        <w:rPr>
          <w:rFonts w:ascii="Georgia" w:eastAsia="Georgia" w:hAnsi="Georgia" w:cs="Georgia"/>
          <w:b/>
        </w:rPr>
      </w:pPr>
    </w:p>
    <w:p w14:paraId="25981EB9" w14:textId="07EC668F" w:rsidR="007738F2" w:rsidDel="007738F2" w:rsidRDefault="00473916" w:rsidP="002D45F1">
      <w:pPr>
        <w:jc w:val="both"/>
        <w:rPr>
          <w:del w:id="21" w:author="y bg" w:date="2022-03-25T00:09:00Z"/>
          <w:rFonts w:ascii="Georgia" w:eastAsia="Georgia" w:hAnsi="Georgia" w:cs="Georgia"/>
          <w:bCs/>
        </w:rPr>
      </w:pPr>
      <w:del w:id="22" w:author="y bg" w:date="2022-03-25T00:23:00Z">
        <w:r w:rsidDel="00693E85">
          <w:rPr>
            <w:rFonts w:ascii="Georgia" w:eastAsia="Georgia" w:hAnsi="Georgia" w:cs="Georgia"/>
            <w:bCs/>
          </w:rPr>
          <w:delText xml:space="preserve">As Ramakrishnan </w:delText>
        </w:r>
        <w:r w:rsidR="00BB1AEC" w:rsidDel="00693E85">
          <w:rPr>
            <w:rFonts w:ascii="Georgia" w:eastAsia="Georgia" w:hAnsi="Georgia" w:cs="Georgia"/>
            <w:bCs/>
          </w:rPr>
          <w:delText>et al. (2021) describes,</w:delText>
        </w:r>
        <w:r w:rsidDel="00693E85">
          <w:rPr>
            <w:rFonts w:ascii="Georgia" w:eastAsia="Georgia" w:hAnsi="Georgia" w:cs="Georgia"/>
            <w:bCs/>
          </w:rPr>
          <w:delText xml:space="preserve"> four different types of heuristics for </w:delText>
        </w:r>
        <w:r w:rsidR="00352429" w:rsidDel="00693E85">
          <w:rPr>
            <w:rFonts w:ascii="Georgia" w:eastAsia="Georgia" w:hAnsi="Georgia" w:cs="Georgia"/>
            <w:bCs/>
          </w:rPr>
          <w:delText>RE</w:delText>
        </w:r>
        <w:r w:rsidDel="00693E85">
          <w:rPr>
            <w:rFonts w:ascii="Georgia" w:eastAsia="Georgia" w:hAnsi="Georgia" w:cs="Georgia"/>
            <w:bCs/>
          </w:rPr>
          <w:delText xml:space="preserve"> exist. In this project will be made use of utility-based frontier-exploration</w:delText>
        </w:r>
        <w:r w:rsidR="002F2632" w:rsidDel="00693E85">
          <w:rPr>
            <w:rFonts w:ascii="Georgia" w:eastAsia="Georgia" w:hAnsi="Georgia" w:cs="Georgia"/>
            <w:bCs/>
          </w:rPr>
          <w:delText xml:space="preserve"> to gather input to create the map</w:delText>
        </w:r>
        <w:r w:rsidDel="00693E85">
          <w:rPr>
            <w:rFonts w:ascii="Georgia" w:eastAsia="Georgia" w:hAnsi="Georgia" w:cs="Georgia"/>
            <w:bCs/>
          </w:rPr>
          <w:delText>, which means that</w:delText>
        </w:r>
        <w:r w:rsidR="00352429" w:rsidDel="00693E85">
          <w:rPr>
            <w:rFonts w:ascii="Georgia" w:eastAsia="Georgia" w:hAnsi="Georgia" w:cs="Georgia"/>
            <w:bCs/>
          </w:rPr>
          <w:delText xml:space="preserve"> the robot is directed to explore</w:delText>
        </w:r>
        <w:r w:rsidDel="00693E85">
          <w:rPr>
            <w:rFonts w:ascii="Georgia" w:eastAsia="Georgia" w:hAnsi="Georgia" w:cs="Georgia"/>
            <w:bCs/>
          </w:rPr>
          <w:delText xml:space="preserve"> </w:delText>
        </w:r>
        <w:r w:rsidR="009D3328" w:rsidDel="00693E85">
          <w:rPr>
            <w:rFonts w:ascii="Georgia" w:eastAsia="Georgia" w:hAnsi="Georgia" w:cs="Georgia"/>
            <w:bCs/>
            <w:i/>
            <w:iCs/>
          </w:rPr>
          <w:delText>frontiers</w:delText>
        </w:r>
        <w:r w:rsidR="002F2632" w:rsidDel="00693E85">
          <w:rPr>
            <w:rFonts w:ascii="Georgia" w:eastAsia="Georgia" w:hAnsi="Georgia" w:cs="Georgia"/>
            <w:bCs/>
            <w:i/>
            <w:iCs/>
          </w:rPr>
          <w:delText>;</w:delText>
        </w:r>
        <w:r w:rsidR="009D3328" w:rsidDel="00693E85">
          <w:rPr>
            <w:rFonts w:ascii="Georgia" w:eastAsia="Georgia" w:hAnsi="Georgia" w:cs="Georgia"/>
            <w:bCs/>
          </w:rPr>
          <w:delText xml:space="preserve"> the sections that distinguish the known regions from the unknown regions (Keidar &amp; Kaminka, 2014).</w:delText>
        </w:r>
        <w:r w:rsidR="004916D4" w:rsidDel="00693E85">
          <w:rPr>
            <w:rFonts w:ascii="Georgia" w:eastAsia="Georgia" w:hAnsi="Georgia" w:cs="Georgia"/>
            <w:bCs/>
          </w:rPr>
          <w:delText xml:space="preserve"> </w:delText>
        </w:r>
        <w:r w:rsidR="00BB1AEC" w:rsidDel="00693E85">
          <w:rPr>
            <w:rFonts w:ascii="Georgia" w:eastAsia="Georgia" w:hAnsi="Georgia" w:cs="Georgia"/>
            <w:bCs/>
          </w:rPr>
          <w:delText xml:space="preserve">The frontiers will be detected by </w:delText>
        </w:r>
        <w:r w:rsidR="0032276F" w:rsidDel="00693E85">
          <w:rPr>
            <w:rFonts w:ascii="Georgia" w:eastAsia="Georgia" w:hAnsi="Georgia" w:cs="Georgia"/>
            <w:bCs/>
          </w:rPr>
          <w:delText>2D-</w:delText>
        </w:r>
        <w:r w:rsidR="00BB1AEC" w:rsidRPr="00BB1AEC" w:rsidDel="00693E85">
          <w:rPr>
            <w:rFonts w:ascii="Georgia" w:eastAsia="Georgia" w:hAnsi="Georgia" w:cs="Georgia"/>
            <w:bCs/>
          </w:rPr>
          <w:delText xml:space="preserve">LIght Detection And Ranging </w:delText>
        </w:r>
        <w:r w:rsidR="00BB1AEC" w:rsidDel="00693E85">
          <w:rPr>
            <w:rFonts w:ascii="Georgia" w:eastAsia="Georgia" w:hAnsi="Georgia" w:cs="Georgia"/>
            <w:bCs/>
          </w:rPr>
          <w:delText>(</w:delText>
        </w:r>
        <w:r w:rsidR="0032276F" w:rsidDel="00693E85">
          <w:rPr>
            <w:rFonts w:ascii="Georgia" w:eastAsia="Georgia" w:hAnsi="Georgia" w:cs="Georgia"/>
            <w:bCs/>
          </w:rPr>
          <w:delText>2D-</w:delText>
        </w:r>
        <w:r w:rsidR="0093056C" w:rsidDel="00693E85">
          <w:rPr>
            <w:rFonts w:ascii="Georgia" w:eastAsia="Georgia" w:hAnsi="Georgia" w:cs="Georgia"/>
            <w:bCs/>
          </w:rPr>
          <w:delText>Li</w:delText>
        </w:r>
        <w:r w:rsidR="00BB1AEC" w:rsidDel="00693E85">
          <w:rPr>
            <w:rFonts w:ascii="Georgia" w:eastAsia="Georgia" w:hAnsi="Georgia" w:cs="Georgia"/>
            <w:bCs/>
          </w:rPr>
          <w:delText>DAR) sensors</w:delText>
        </w:r>
        <w:r w:rsidR="002F2632" w:rsidDel="00693E85">
          <w:rPr>
            <w:rFonts w:ascii="Georgia" w:eastAsia="Georgia" w:hAnsi="Georgia" w:cs="Georgia"/>
            <w:bCs/>
          </w:rPr>
          <w:delText>, which are able to analyse contours of an environment (</w:delText>
        </w:r>
        <w:r w:rsidR="002F2632" w:rsidRPr="002F2632" w:rsidDel="00693E85">
          <w:rPr>
            <w:rFonts w:ascii="Georgia" w:eastAsia="Georgia" w:hAnsi="Georgia" w:cs="Georgia"/>
          </w:rPr>
          <w:delText>Vasilii</w:delText>
        </w:r>
        <w:r w:rsidR="002F2632" w:rsidDel="00693E85">
          <w:rPr>
            <w:rFonts w:ascii="Georgia" w:eastAsia="Georgia" w:hAnsi="Georgia" w:cs="Georgia"/>
            <w:bCs/>
          </w:rPr>
          <w:delText xml:space="preserve"> et al., 2018). </w:delText>
        </w:r>
        <w:r w:rsidR="0093056C" w:rsidDel="00693E85">
          <w:rPr>
            <w:rFonts w:ascii="Georgia" w:eastAsia="Georgia" w:hAnsi="Georgia" w:cs="Georgia"/>
            <w:bCs/>
          </w:rPr>
          <w:delText xml:space="preserve">Next to </w:delText>
        </w:r>
        <w:r w:rsidR="0093056C" w:rsidDel="00693E85">
          <w:rPr>
            <w:rFonts w:ascii="Georgia" w:eastAsia="Georgia" w:hAnsi="Georgia" w:cs="Georgia"/>
            <w:bCs/>
            <w:i/>
          </w:rPr>
          <w:delText>frontiers</w:delText>
        </w:r>
        <w:r w:rsidR="0093056C" w:rsidDel="00693E85">
          <w:rPr>
            <w:rFonts w:ascii="Georgia" w:eastAsia="Georgia" w:hAnsi="Georgia" w:cs="Georgia"/>
            <w:bCs/>
          </w:rPr>
          <w:delText xml:space="preserve">, the </w:delText>
        </w:r>
        <w:r w:rsidR="0093056C" w:rsidDel="00693E85">
          <w:rPr>
            <w:rFonts w:ascii="Georgia" w:eastAsia="Georgia" w:hAnsi="Georgia" w:cs="Georgia"/>
            <w:bCs/>
            <w:i/>
          </w:rPr>
          <w:delText xml:space="preserve">odometry </w:delText>
        </w:r>
        <w:r w:rsidR="0093056C" w:rsidDel="00693E85">
          <w:rPr>
            <w:rFonts w:ascii="Georgia" w:eastAsia="Georgia" w:hAnsi="Georgia" w:cs="Georgia"/>
            <w:bCs/>
          </w:rPr>
          <w:delText xml:space="preserve">of the robot will be used as an input. Odometry entails the use of motion sensors to assess the robot its movement in space. </w:delText>
        </w:r>
        <w:r w:rsidR="0093056C" w:rsidRPr="0093056C" w:rsidDel="00693E85">
          <w:rPr>
            <w:rFonts w:ascii="Georgia" w:eastAsia="Georgia" w:hAnsi="Georgia" w:cs="Georgia"/>
            <w:bCs/>
          </w:rPr>
          <w:delText>(Vasilii et al., 2018)</w:delText>
        </w:r>
        <w:r w:rsidR="0093056C" w:rsidDel="00693E85">
          <w:rPr>
            <w:rFonts w:ascii="Georgia" w:eastAsia="Georgia" w:hAnsi="Georgia" w:cs="Georgia"/>
            <w:bCs/>
          </w:rPr>
          <w:delText xml:space="preserve"> By combining the input of the 2D-LiDAR sensors and the odometry sensors, a segment of the map is constructed. </w:delText>
        </w:r>
      </w:del>
      <w:ins w:id="23" w:author="y bg" w:date="2022-03-25T00:06:00Z">
        <w:r w:rsidR="007738F2">
          <w:rPr>
            <w:rFonts w:ascii="Georgia" w:eastAsia="Georgia" w:hAnsi="Georgia" w:cs="Georgia"/>
            <w:bCs/>
          </w:rPr>
          <w:t>In this project, the</w:t>
        </w:r>
      </w:ins>
      <w:ins w:id="24" w:author="y bg" w:date="2022-03-25T00:09:00Z">
        <w:r w:rsidR="007738F2">
          <w:rPr>
            <w:rFonts w:ascii="Georgia" w:eastAsia="Georgia" w:hAnsi="Georgia" w:cs="Georgia"/>
            <w:bCs/>
          </w:rPr>
          <w:t xml:space="preserve"> sensor</w:t>
        </w:r>
      </w:ins>
      <w:ins w:id="25" w:author="y bg" w:date="2022-03-25T00:07:00Z">
        <w:r w:rsidR="007738F2">
          <w:rPr>
            <w:rFonts w:ascii="Georgia" w:eastAsia="Georgia" w:hAnsi="Georgia" w:cs="Georgia"/>
            <w:bCs/>
          </w:rPr>
          <w:t xml:space="preserve"> information of</w:t>
        </w:r>
      </w:ins>
      <w:ins w:id="26" w:author="y bg" w:date="2022-03-25T00:06:00Z">
        <w:r w:rsidR="007738F2">
          <w:rPr>
            <w:rFonts w:ascii="Georgia" w:eastAsia="Georgia" w:hAnsi="Georgia" w:cs="Georgia"/>
            <w:bCs/>
          </w:rPr>
          <w:t xml:space="preserve"> </w:t>
        </w:r>
      </w:ins>
      <w:ins w:id="27" w:author="y bg" w:date="2022-03-25T00:07:00Z">
        <w:r w:rsidR="007738F2">
          <w:rPr>
            <w:rFonts w:ascii="Georgia" w:eastAsia="Georgia" w:hAnsi="Georgia" w:cs="Georgia"/>
            <w:bCs/>
          </w:rPr>
          <w:t>2-D lidar and odometry can be seen as the observation of robot. B</w:t>
        </w:r>
      </w:ins>
      <w:ins w:id="28" w:author="y bg" w:date="2022-03-25T00:08:00Z">
        <w:r w:rsidR="007738F2">
          <w:rPr>
            <w:rFonts w:ascii="Georgia" w:eastAsia="Georgia" w:hAnsi="Georgia" w:cs="Georgia"/>
            <w:bCs/>
          </w:rPr>
          <w:t>ased on the current observation, the SLAM</w:t>
        </w:r>
      </w:ins>
      <w:ins w:id="29" w:author="y bg" w:date="2022-03-25T00:09:00Z">
        <w:r w:rsidR="007738F2">
          <w:rPr>
            <w:rFonts w:ascii="Georgia" w:eastAsia="Georgia" w:hAnsi="Georgia" w:cs="Georgia"/>
            <w:bCs/>
          </w:rPr>
          <w:t xml:space="preserve"> module</w:t>
        </w:r>
      </w:ins>
      <w:ins w:id="30" w:author="y bg" w:date="2022-03-25T00:08:00Z">
        <w:r w:rsidR="007738F2">
          <w:rPr>
            <w:rFonts w:ascii="Georgia" w:eastAsia="Georgia" w:hAnsi="Georgia" w:cs="Georgia"/>
            <w:bCs/>
          </w:rPr>
          <w:t xml:space="preserve"> is used to build </w:t>
        </w:r>
      </w:ins>
      <w:ins w:id="31" w:author="y bg" w:date="2022-03-25T00:10:00Z">
        <w:r w:rsidR="00D63593">
          <w:rPr>
            <w:rFonts w:ascii="Georgia" w:eastAsia="Georgia" w:hAnsi="Georgia" w:cs="Georgia"/>
            <w:bCs/>
          </w:rPr>
          <w:t xml:space="preserve">environment </w:t>
        </w:r>
      </w:ins>
      <w:ins w:id="32" w:author="y bg" w:date="2022-03-25T00:08:00Z">
        <w:r w:rsidR="007738F2">
          <w:rPr>
            <w:rFonts w:ascii="Georgia" w:eastAsia="Georgia" w:hAnsi="Georgia" w:cs="Georgia"/>
            <w:bCs/>
          </w:rPr>
          <w:t xml:space="preserve">map and calculate the location of robot in map. </w:t>
        </w:r>
      </w:ins>
    </w:p>
    <w:p w14:paraId="70443901" w14:textId="2CEEA2B3" w:rsidR="0093056C" w:rsidDel="007738F2" w:rsidRDefault="0093056C" w:rsidP="002D45F1">
      <w:pPr>
        <w:jc w:val="both"/>
        <w:rPr>
          <w:del w:id="33" w:author="y bg" w:date="2022-03-25T00:09:00Z"/>
          <w:rFonts w:ascii="Georgia" w:eastAsia="Georgia" w:hAnsi="Georgia" w:cs="Georgia"/>
          <w:bCs/>
        </w:rPr>
      </w:pPr>
    </w:p>
    <w:p w14:paraId="3C1D1364" w14:textId="3DB759FD" w:rsidR="00862F32" w:rsidRPr="000F1F9C" w:rsidRDefault="0093056C" w:rsidP="002D45F1">
      <w:pPr>
        <w:jc w:val="both"/>
        <w:rPr>
          <w:rFonts w:ascii="Georgia" w:eastAsia="Georgia" w:hAnsi="Georgia" w:cs="Georgia"/>
          <w:bCs/>
        </w:rPr>
      </w:pPr>
      <w:r>
        <w:rPr>
          <w:rFonts w:ascii="Georgia" w:eastAsia="Georgia" w:hAnsi="Georgia" w:cs="Georgia"/>
          <w:bCs/>
        </w:rPr>
        <w:t xml:space="preserve">Based on the given map so far and the </w:t>
      </w:r>
      <w:del w:id="34" w:author="y bg" w:date="2022-03-25T00:06:00Z">
        <w:r w:rsidDel="007738F2">
          <w:rPr>
            <w:rFonts w:ascii="Georgia" w:eastAsia="Georgia" w:hAnsi="Georgia" w:cs="Georgia"/>
            <w:bCs/>
          </w:rPr>
          <w:delText xml:space="preserve">odometry </w:delText>
        </w:r>
      </w:del>
      <w:ins w:id="35" w:author="y bg" w:date="2022-03-25T00:06:00Z">
        <w:r w:rsidR="007738F2">
          <w:rPr>
            <w:rFonts w:ascii="Georgia" w:eastAsia="Georgia" w:hAnsi="Georgia" w:cs="Georgia"/>
            <w:bCs/>
          </w:rPr>
          <w:t xml:space="preserve">location </w:t>
        </w:r>
      </w:ins>
      <w:r>
        <w:rPr>
          <w:rFonts w:ascii="Georgia" w:eastAsia="Georgia" w:hAnsi="Georgia" w:cs="Georgia"/>
          <w:bCs/>
        </w:rPr>
        <w:t xml:space="preserve">of the robot, the robot follows a certain </w:t>
      </w:r>
      <w:r>
        <w:rPr>
          <w:rFonts w:ascii="Georgia" w:eastAsia="Georgia" w:hAnsi="Georgia" w:cs="Georgia"/>
          <w:bCs/>
          <w:i/>
        </w:rPr>
        <w:t>exploration policy</w:t>
      </w:r>
      <w:r w:rsidR="0067307E">
        <w:rPr>
          <w:rFonts w:ascii="Georgia" w:eastAsia="Georgia" w:hAnsi="Georgia" w:cs="Georgia"/>
          <w:bCs/>
          <w:i/>
        </w:rPr>
        <w:t xml:space="preserve"> </w:t>
      </w:r>
      <w:r w:rsidR="0067307E">
        <w:rPr>
          <w:rFonts w:ascii="Georgia" w:eastAsia="Georgia" w:hAnsi="Georgia" w:cs="Georgia"/>
          <w:bCs/>
        </w:rPr>
        <w:t>to determine its next movement</w:t>
      </w:r>
      <w:r w:rsidR="000F1F9C">
        <w:rPr>
          <w:rFonts w:ascii="Georgia" w:eastAsia="Georgia" w:hAnsi="Georgia" w:cs="Georgia"/>
          <w:bCs/>
        </w:rPr>
        <w:t xml:space="preserve"> to the most informative destination</w:t>
      </w:r>
      <w:r w:rsidR="0067307E">
        <w:rPr>
          <w:rFonts w:ascii="Georgia" w:eastAsia="Georgia" w:hAnsi="Georgia" w:cs="Georgia"/>
          <w:bCs/>
        </w:rPr>
        <w:t xml:space="preserve">. The design of this exploration policy is the main objective of this project. For the determination of a robot its next movement, there will be made use of </w:t>
      </w:r>
      <w:r w:rsidR="00927CA8">
        <w:rPr>
          <w:rFonts w:ascii="Georgia" w:eastAsia="Georgia" w:hAnsi="Georgia" w:cs="Georgia"/>
          <w:bCs/>
        </w:rPr>
        <w:t>a Markov Decision Process (MDP</w:t>
      </w:r>
      <w:r w:rsidR="000F1F9C">
        <w:rPr>
          <w:rFonts w:ascii="Georgia" w:eastAsia="Georgia" w:hAnsi="Georgia" w:cs="Georgia"/>
          <w:bCs/>
        </w:rPr>
        <w:t xml:space="preserve">) as described by Otterlo &amp; Wiering (2012). This decision will lead to a movement of the robot within the environment. Then the robot will receive new </w:t>
      </w:r>
      <w:del w:id="36" w:author="y bg" w:date="2022-03-25T00:12:00Z">
        <w:r w:rsidR="000F1F9C" w:rsidDel="00D63593">
          <w:rPr>
            <w:rFonts w:ascii="Georgia" w:eastAsia="Georgia" w:hAnsi="Georgia" w:cs="Georgia"/>
            <w:bCs/>
          </w:rPr>
          <w:delText xml:space="preserve">data </w:delText>
        </w:r>
      </w:del>
      <w:ins w:id="37" w:author="y bg" w:date="2022-03-25T00:12:00Z">
        <w:r w:rsidR="00D63593">
          <w:rPr>
            <w:rFonts w:ascii="Georgia" w:eastAsia="Georgia" w:hAnsi="Georgia" w:cs="Georgia"/>
            <w:bCs/>
          </w:rPr>
          <w:t xml:space="preserve">observation </w:t>
        </w:r>
      </w:ins>
      <w:r w:rsidR="000F1F9C">
        <w:rPr>
          <w:rFonts w:ascii="Georgia" w:eastAsia="Georgia" w:hAnsi="Georgia" w:cs="Georgia"/>
          <w:bCs/>
        </w:rPr>
        <w:t xml:space="preserve">from the environment by its sensors and therefore a feedback loop will be created. An overview of this RE system is given in </w:t>
      </w:r>
      <w:r w:rsidR="000F1F9C">
        <w:rPr>
          <w:rFonts w:ascii="Georgia" w:eastAsia="Georgia" w:hAnsi="Georgia" w:cs="Georgia"/>
          <w:bCs/>
          <w:i/>
        </w:rPr>
        <w:t>figure 1</w:t>
      </w:r>
      <w:r w:rsidR="000F1F9C">
        <w:rPr>
          <w:rFonts w:ascii="Georgia" w:eastAsia="Georgia" w:hAnsi="Georgia" w:cs="Georgia"/>
          <w:bCs/>
        </w:rPr>
        <w:t xml:space="preserve">: </w:t>
      </w:r>
    </w:p>
    <w:p w14:paraId="266FB9DC" w14:textId="77777777" w:rsidR="000F1F9C" w:rsidRDefault="009D3328" w:rsidP="000F1F9C">
      <w:pPr>
        <w:keepNext/>
      </w:pPr>
      <w:r w:rsidRPr="009D3328">
        <w:rPr>
          <w:rFonts w:ascii="Times New Roman" w:eastAsia="Times New Roman" w:hAnsi="Times New Roman" w:cs="Times New Roman"/>
        </w:rPr>
        <w:lastRenderedPageBreak/>
        <w:fldChar w:fldCharType="begin"/>
      </w:r>
      <w:r w:rsidRPr="009D3328">
        <w:rPr>
          <w:rFonts w:ascii="Times New Roman" w:eastAsia="Times New Roman" w:hAnsi="Times New Roman" w:cs="Times New Roman"/>
        </w:rPr>
        <w:instrText xml:space="preserve"> INCLUDEPICTURE "https://documents.lucid.app/documents/ae6ba270-1a9f-4179-a6c1-e902a8391320/pages/0_0?a=322&amp;x=140&amp;y=96&amp;w=880&amp;h=528&amp;store=1&amp;accept=image%2F*&amp;auth=LCA%204b9b27b6d5d8e20629578bb23cfbae969187ee61-ts%3D1648052503" \* MERGEFORMATINET </w:instrText>
      </w:r>
      <w:r w:rsidRPr="009D3328">
        <w:rPr>
          <w:rFonts w:ascii="Times New Roman" w:eastAsia="Times New Roman" w:hAnsi="Times New Roman" w:cs="Times New Roman"/>
        </w:rPr>
        <w:fldChar w:fldCharType="separate"/>
      </w:r>
      <w:r w:rsidRPr="009D3328">
        <w:rPr>
          <w:rFonts w:ascii="Times New Roman" w:eastAsia="Times New Roman" w:hAnsi="Times New Roman" w:cs="Times New Roman"/>
          <w:noProof/>
          <w:lang w:val="nl-NL" w:eastAsia="nl-NL"/>
        </w:rPr>
        <w:drawing>
          <wp:inline distT="0" distB="0" distL="0" distR="0" wp14:anchorId="7DB58273" wp14:editId="79B33224">
            <wp:extent cx="5731510" cy="34391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r w:rsidRPr="009D3328">
        <w:rPr>
          <w:rFonts w:ascii="Times New Roman" w:eastAsia="Times New Roman" w:hAnsi="Times New Roman" w:cs="Times New Roman"/>
        </w:rPr>
        <w:fldChar w:fldCharType="end"/>
      </w:r>
    </w:p>
    <w:p w14:paraId="375A6EF0" w14:textId="3D10D99F" w:rsidR="009D3328" w:rsidRPr="009D3328" w:rsidRDefault="000F1F9C" w:rsidP="000F1F9C">
      <w:pPr>
        <w:pStyle w:val="Caption"/>
        <w:jc w:val="center"/>
        <w:rPr>
          <w:rFonts w:ascii="Times New Roman" w:eastAsia="Times New Roman" w:hAnsi="Times New Roman" w:cs="Times New Roman"/>
        </w:rPr>
      </w:pPr>
      <w:r>
        <w:t xml:space="preserve">Figure </w:t>
      </w:r>
      <w:r w:rsidR="00E15B1D">
        <w:fldChar w:fldCharType="begin"/>
      </w:r>
      <w:r w:rsidR="00E15B1D">
        <w:instrText xml:space="preserve"> SEQ Figure \* ARABIC </w:instrText>
      </w:r>
      <w:r w:rsidR="00E15B1D">
        <w:fldChar w:fldCharType="separate"/>
      </w:r>
      <w:r>
        <w:rPr>
          <w:noProof/>
        </w:rPr>
        <w:t>1</w:t>
      </w:r>
      <w:r w:rsidR="00E15B1D">
        <w:rPr>
          <w:noProof/>
        </w:rPr>
        <w:fldChar w:fldCharType="end"/>
      </w:r>
      <w:r>
        <w:t xml:space="preserve"> - System overview of the RE method</w:t>
      </w:r>
    </w:p>
    <w:p w14:paraId="6CDD4BA5" w14:textId="77777777" w:rsidR="00862F32" w:rsidRDefault="00862F32">
      <w:pPr>
        <w:jc w:val="both"/>
        <w:rPr>
          <w:rFonts w:ascii="Georgia" w:eastAsia="Georgia" w:hAnsi="Georgia" w:cs="Georgia"/>
          <w:b/>
        </w:rPr>
      </w:pPr>
    </w:p>
    <w:p w14:paraId="00000022" w14:textId="40768BD9" w:rsidR="00383FF7" w:rsidRDefault="00723A27">
      <w:pPr>
        <w:jc w:val="both"/>
        <w:rPr>
          <w:rFonts w:ascii="Georgia" w:eastAsia="Georgia" w:hAnsi="Georgia" w:cs="Georgia"/>
        </w:rPr>
      </w:pPr>
      <w:r>
        <w:rPr>
          <w:rFonts w:ascii="Georgia" w:eastAsia="Georgia" w:hAnsi="Georgia" w:cs="Georgia"/>
        </w:rPr>
        <w:t xml:space="preserve">This project will merely focus on </w:t>
      </w:r>
      <w:r w:rsidR="00AC330E">
        <w:rPr>
          <w:rFonts w:ascii="Georgia" w:eastAsia="Georgia" w:hAnsi="Georgia" w:cs="Georgia"/>
        </w:rPr>
        <w:t>UIE</w:t>
      </w:r>
      <w:r>
        <w:rPr>
          <w:rFonts w:ascii="Georgia" w:eastAsia="Georgia" w:hAnsi="Georgia" w:cs="Georgia"/>
        </w:rPr>
        <w:t>, which means that no prior knowledge is known</w:t>
      </w:r>
      <w:r w:rsidR="00904BAE">
        <w:rPr>
          <w:rFonts w:ascii="Georgia" w:eastAsia="Georgia" w:hAnsi="Georgia" w:cs="Georgia"/>
        </w:rPr>
        <w:t xml:space="preserve"> in any way</w:t>
      </w:r>
      <w:r>
        <w:rPr>
          <w:rFonts w:ascii="Georgia" w:eastAsia="Georgia" w:hAnsi="Georgia" w:cs="Georgia"/>
        </w:rPr>
        <w:t>. This excludes both manually built map</w:t>
      </w:r>
      <w:r w:rsidR="00904BAE">
        <w:rPr>
          <w:rFonts w:ascii="Georgia" w:eastAsia="Georgia" w:hAnsi="Georgia" w:cs="Georgia"/>
        </w:rPr>
        <w:t>s</w:t>
      </w:r>
      <w:r>
        <w:rPr>
          <w:rFonts w:ascii="Georgia" w:eastAsia="Georgia" w:hAnsi="Georgia" w:cs="Georgia"/>
        </w:rPr>
        <w:t xml:space="preserve"> of artificial beacons in the environment and GPS systems (the GPS satellites can be considered as moving beacons at known locations) (Cadena et al., 2016). Thereby, only indoor environments will be considered since this is a demarcated area and GPS has little function within indoor areas (Cadena et al., 2016).</w:t>
      </w:r>
    </w:p>
    <w:p w14:paraId="00000023" w14:textId="77777777" w:rsidR="00383FF7" w:rsidRDefault="00383FF7">
      <w:pPr>
        <w:jc w:val="both"/>
        <w:rPr>
          <w:rFonts w:ascii="Georgia" w:eastAsia="Georgia" w:hAnsi="Georgia" w:cs="Georgia"/>
        </w:rPr>
      </w:pPr>
    </w:p>
    <w:p w14:paraId="00000024" w14:textId="77403CC4" w:rsidR="00383FF7" w:rsidRDefault="00330029"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Research problem</w:t>
      </w:r>
    </w:p>
    <w:p w14:paraId="00000025" w14:textId="77777777" w:rsidR="00383FF7" w:rsidRDefault="00383FF7">
      <w:pPr>
        <w:pBdr>
          <w:top w:val="nil"/>
          <w:left w:val="nil"/>
          <w:bottom w:val="nil"/>
          <w:right w:val="nil"/>
          <w:between w:val="nil"/>
        </w:pBdr>
        <w:ind w:left="1080"/>
        <w:jc w:val="both"/>
        <w:rPr>
          <w:rFonts w:ascii="Georgia" w:eastAsia="Georgia" w:hAnsi="Georgia" w:cs="Georgia"/>
          <w:b/>
          <w:color w:val="000000"/>
        </w:rPr>
      </w:pPr>
    </w:p>
    <w:p w14:paraId="00000026" w14:textId="08E40412" w:rsidR="00383FF7" w:rsidRPr="0065278F" w:rsidRDefault="0065278F">
      <w:pPr>
        <w:jc w:val="both"/>
        <w:rPr>
          <w:rFonts w:ascii="Georgia" w:eastAsia="Georgia" w:hAnsi="Georgia" w:cs="Georgia"/>
          <w:color w:val="FF0000"/>
        </w:rPr>
      </w:pPr>
      <w:r>
        <w:rPr>
          <w:rFonts w:ascii="Georgia" w:eastAsia="Georgia" w:hAnsi="Georgia" w:cs="Georgia"/>
          <w:color w:val="FF0000"/>
        </w:rPr>
        <w:t>RESEARCH PROBLEM</w:t>
      </w:r>
    </w:p>
    <w:p w14:paraId="00000027" w14:textId="77777777" w:rsidR="00383FF7" w:rsidRDefault="00383FF7">
      <w:pPr>
        <w:jc w:val="both"/>
        <w:rPr>
          <w:rFonts w:ascii="Georgia" w:eastAsia="Georgia" w:hAnsi="Georgia" w:cs="Georgia"/>
          <w:b/>
        </w:rPr>
      </w:pPr>
    </w:p>
    <w:p w14:paraId="00000028"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Goal statement</w:t>
      </w:r>
    </w:p>
    <w:p w14:paraId="00000029" w14:textId="77777777" w:rsidR="00383FF7" w:rsidRDefault="00383FF7">
      <w:pPr>
        <w:jc w:val="both"/>
        <w:rPr>
          <w:rFonts w:ascii="Georgia" w:eastAsia="Georgia" w:hAnsi="Georgia" w:cs="Georgia"/>
          <w:b/>
        </w:rPr>
      </w:pPr>
    </w:p>
    <w:p w14:paraId="0000002A" w14:textId="3C6ABDD8" w:rsidR="00383FF7" w:rsidRDefault="00723A27">
      <w:pPr>
        <w:jc w:val="both"/>
        <w:rPr>
          <w:rFonts w:ascii="Georgia" w:eastAsia="Georgia" w:hAnsi="Georgia" w:cs="Georgia"/>
        </w:rPr>
      </w:pPr>
      <w:r>
        <w:rPr>
          <w:rFonts w:ascii="Georgia" w:eastAsia="Georgia" w:hAnsi="Georgia" w:cs="Georgia"/>
        </w:rPr>
        <w:t xml:space="preserve">The </w:t>
      </w:r>
      <w:r w:rsidR="007110C5">
        <w:rPr>
          <w:rFonts w:ascii="Georgia" w:eastAsia="Georgia" w:hAnsi="Georgia" w:cs="Georgia"/>
        </w:rPr>
        <w:t>main</w:t>
      </w:r>
      <w:r>
        <w:rPr>
          <w:rFonts w:ascii="Georgia" w:eastAsia="Georgia" w:hAnsi="Georgia" w:cs="Georgia"/>
        </w:rPr>
        <w:t xml:space="preserve"> </w:t>
      </w:r>
      <w:r w:rsidR="00330029">
        <w:rPr>
          <w:rFonts w:ascii="Georgia" w:eastAsia="Georgia" w:hAnsi="Georgia" w:cs="Georgia"/>
        </w:rPr>
        <w:t>goal</w:t>
      </w:r>
      <w:r>
        <w:rPr>
          <w:rFonts w:ascii="Georgia" w:eastAsia="Georgia" w:hAnsi="Georgia" w:cs="Georgia"/>
        </w:rPr>
        <w:t xml:space="preserve"> of this design science project is to design an </w:t>
      </w:r>
      <w:r w:rsidR="00330029">
        <w:rPr>
          <w:rFonts w:ascii="Georgia" w:eastAsia="Georgia" w:hAnsi="Georgia" w:cs="Georgia"/>
        </w:rPr>
        <w:t>RE</w:t>
      </w:r>
      <w:r>
        <w:rPr>
          <w:rFonts w:ascii="Georgia" w:eastAsia="Georgia" w:hAnsi="Georgia" w:cs="Georgia"/>
        </w:rPr>
        <w:t xml:space="preserve"> </w:t>
      </w:r>
      <w:r w:rsidR="00295D49">
        <w:rPr>
          <w:rFonts w:ascii="Georgia" w:eastAsia="Georgia" w:hAnsi="Georgia" w:cs="Georgia"/>
        </w:rPr>
        <w:t>policy</w:t>
      </w:r>
      <w:r>
        <w:rPr>
          <w:rFonts w:ascii="Georgia" w:eastAsia="Georgia" w:hAnsi="Georgia" w:cs="Georgia"/>
        </w:rPr>
        <w:t xml:space="preserve"> based on </w:t>
      </w:r>
      <w:r w:rsidR="007110C5">
        <w:rPr>
          <w:rFonts w:ascii="Georgia" w:eastAsia="Georgia" w:hAnsi="Georgia" w:cs="Georgia"/>
        </w:rPr>
        <w:t xml:space="preserve">(deep) </w:t>
      </w:r>
      <w:r>
        <w:rPr>
          <w:rFonts w:ascii="Georgia" w:eastAsia="Georgia" w:hAnsi="Georgia" w:cs="Georgia"/>
        </w:rPr>
        <w:t xml:space="preserve">reinforcement learning. </w:t>
      </w:r>
      <w:r w:rsidR="00330029">
        <w:rPr>
          <w:rFonts w:ascii="Georgia" w:eastAsia="Georgia" w:hAnsi="Georgia" w:cs="Georgia"/>
        </w:rPr>
        <w:t>Thereafter, the designed RE</w:t>
      </w:r>
      <w:r w:rsidR="00295D49">
        <w:rPr>
          <w:rFonts w:ascii="Georgia" w:eastAsia="Georgia" w:hAnsi="Georgia" w:cs="Georgia"/>
        </w:rPr>
        <w:t xml:space="preserve"> policy</w:t>
      </w:r>
      <w:r>
        <w:rPr>
          <w:rFonts w:ascii="Georgia" w:eastAsia="Georgia" w:hAnsi="Georgia" w:cs="Georgia"/>
        </w:rPr>
        <w:t xml:space="preserve"> </w:t>
      </w:r>
      <w:r w:rsidR="00295D49">
        <w:rPr>
          <w:rFonts w:ascii="Georgia" w:eastAsia="Georgia" w:hAnsi="Georgia" w:cs="Georgia"/>
        </w:rPr>
        <w:t xml:space="preserve">will be compared </w:t>
      </w:r>
      <w:r>
        <w:rPr>
          <w:rFonts w:ascii="Georgia" w:eastAsia="Georgia" w:hAnsi="Georgia" w:cs="Georgia"/>
        </w:rPr>
        <w:t xml:space="preserve">with the traditional </w:t>
      </w:r>
      <w:r w:rsidR="00330029">
        <w:rPr>
          <w:rFonts w:ascii="Georgia" w:eastAsia="Georgia" w:hAnsi="Georgia" w:cs="Georgia"/>
        </w:rPr>
        <w:t>RE</w:t>
      </w:r>
      <w:r w:rsidR="007110C5">
        <w:rPr>
          <w:rFonts w:ascii="Georgia" w:eastAsia="Georgia" w:hAnsi="Georgia" w:cs="Georgia"/>
        </w:rPr>
        <w:t xml:space="preserve"> </w:t>
      </w:r>
      <w:del w:id="38" w:author="y bg" w:date="2022-03-25T00:15:00Z">
        <w:r w:rsidR="00295D49" w:rsidDel="000107E5">
          <w:rPr>
            <w:rFonts w:ascii="Georgia" w:eastAsia="Georgia" w:hAnsi="Georgia" w:cs="Georgia"/>
          </w:rPr>
          <w:delText>policies</w:delText>
        </w:r>
      </w:del>
      <w:ins w:id="39" w:author="y bg" w:date="2022-03-25T00:15:00Z">
        <w:r w:rsidR="000107E5">
          <w:rPr>
            <w:rFonts w:ascii="Georgia" w:eastAsia="Georgia" w:hAnsi="Georgia" w:cs="Georgia"/>
          </w:rPr>
          <w:t>methods</w:t>
        </w:r>
      </w:ins>
      <w:r>
        <w:rPr>
          <w:rFonts w:ascii="Georgia" w:eastAsia="Georgia" w:hAnsi="Georgia" w:cs="Georgia"/>
        </w:rPr>
        <w:t xml:space="preserve">. </w:t>
      </w:r>
      <w:r w:rsidR="00295D49">
        <w:rPr>
          <w:rFonts w:ascii="Georgia" w:eastAsia="Georgia" w:hAnsi="Georgia" w:cs="Georgia"/>
        </w:rPr>
        <w:t xml:space="preserve">Ultimately, </w:t>
      </w:r>
      <w:r>
        <w:rPr>
          <w:rFonts w:ascii="Georgia" w:eastAsia="Georgia" w:hAnsi="Georgia" w:cs="Georgia"/>
        </w:rPr>
        <w:t>the designed</w:t>
      </w:r>
      <w:r w:rsidR="007110C5">
        <w:rPr>
          <w:rFonts w:ascii="Georgia" w:eastAsia="Georgia" w:hAnsi="Georgia" w:cs="Georgia"/>
        </w:rPr>
        <w:t xml:space="preserve"> </w:t>
      </w:r>
      <w:r w:rsidR="00295D49">
        <w:rPr>
          <w:rFonts w:ascii="Georgia" w:eastAsia="Georgia" w:hAnsi="Georgia" w:cs="Georgia"/>
        </w:rPr>
        <w:t>RE</w:t>
      </w:r>
      <w:r>
        <w:rPr>
          <w:rFonts w:ascii="Georgia" w:eastAsia="Georgia" w:hAnsi="Georgia" w:cs="Georgia"/>
        </w:rPr>
        <w:t xml:space="preserve"> </w:t>
      </w:r>
      <w:r w:rsidR="00295D49">
        <w:rPr>
          <w:rFonts w:ascii="Georgia" w:eastAsia="Georgia" w:hAnsi="Georgia" w:cs="Georgia"/>
        </w:rPr>
        <w:t>policy will be implemented</w:t>
      </w:r>
      <w:r>
        <w:rPr>
          <w:rFonts w:ascii="Georgia" w:eastAsia="Georgia" w:hAnsi="Georgia" w:cs="Georgia"/>
        </w:rPr>
        <w:t xml:space="preserve"> in the real world.</w:t>
      </w:r>
    </w:p>
    <w:p w14:paraId="0000002B" w14:textId="77777777" w:rsidR="00383FF7" w:rsidRDefault="00383FF7">
      <w:pPr>
        <w:jc w:val="both"/>
        <w:rPr>
          <w:rFonts w:ascii="Georgia" w:eastAsia="Georgia" w:hAnsi="Georgia" w:cs="Georgia"/>
        </w:rPr>
      </w:pPr>
    </w:p>
    <w:p w14:paraId="0000002C" w14:textId="77777777" w:rsidR="00383FF7" w:rsidRDefault="00723A27">
      <w:pPr>
        <w:jc w:val="both"/>
        <w:rPr>
          <w:rFonts w:ascii="Georgia" w:eastAsia="Georgia" w:hAnsi="Georgia" w:cs="Georgia"/>
        </w:rPr>
      </w:pPr>
      <w:r>
        <w:rPr>
          <w:rFonts w:ascii="Georgia" w:eastAsia="Georgia" w:hAnsi="Georgia" w:cs="Georgia"/>
        </w:rPr>
        <w:t>These objectives result in the following goal statement:</w:t>
      </w:r>
    </w:p>
    <w:p w14:paraId="0000002D" w14:textId="77777777" w:rsidR="00383FF7" w:rsidRDefault="00383FF7">
      <w:pPr>
        <w:jc w:val="both"/>
        <w:rPr>
          <w:rFonts w:ascii="Georgia" w:eastAsia="Georgia" w:hAnsi="Georgia" w:cs="Georgia"/>
        </w:rPr>
      </w:pPr>
    </w:p>
    <w:p w14:paraId="0000002E" w14:textId="7D3C8D1D" w:rsidR="00383FF7" w:rsidRDefault="00723A27">
      <w:pPr>
        <w:jc w:val="both"/>
        <w:rPr>
          <w:rFonts w:ascii="Georgia" w:eastAsia="Georgia" w:hAnsi="Georgia" w:cs="Georgia"/>
        </w:rPr>
      </w:pPr>
      <w:r>
        <w:rPr>
          <w:rFonts w:ascii="Georgia" w:eastAsia="Georgia" w:hAnsi="Georgia" w:cs="Georgia"/>
        </w:rPr>
        <w:t>This research aims to design</w:t>
      </w:r>
      <w:r w:rsidR="00295D49">
        <w:rPr>
          <w:rFonts w:ascii="Georgia" w:eastAsia="Georgia" w:hAnsi="Georgia" w:cs="Georgia"/>
        </w:rPr>
        <w:t xml:space="preserve"> and implement</w:t>
      </w:r>
      <w:r>
        <w:rPr>
          <w:rFonts w:ascii="Georgia" w:eastAsia="Georgia" w:hAnsi="Georgia" w:cs="Georgia"/>
        </w:rPr>
        <w:t xml:space="preserve"> a </w:t>
      </w:r>
      <w:r w:rsidR="00295D49">
        <w:rPr>
          <w:rFonts w:ascii="Georgia" w:eastAsia="Georgia" w:hAnsi="Georgia" w:cs="Georgia"/>
        </w:rPr>
        <w:t xml:space="preserve">robot </w:t>
      </w:r>
      <w:r>
        <w:rPr>
          <w:rFonts w:ascii="Georgia" w:eastAsia="Georgia" w:hAnsi="Georgia" w:cs="Georgia"/>
        </w:rPr>
        <w:t xml:space="preserve">exploration policy based on </w:t>
      </w:r>
      <w:r w:rsidR="00295D49">
        <w:rPr>
          <w:rFonts w:ascii="Georgia" w:eastAsia="Georgia" w:hAnsi="Georgia" w:cs="Georgia"/>
        </w:rPr>
        <w:t xml:space="preserve">(deep) </w:t>
      </w:r>
      <w:r>
        <w:rPr>
          <w:rFonts w:ascii="Georgia" w:eastAsia="Georgia" w:hAnsi="Georgia" w:cs="Georgia"/>
        </w:rPr>
        <w:t xml:space="preserve">reinforcement learning which can </w:t>
      </w:r>
      <w:bookmarkStart w:id="40" w:name="bookmark=id.30j0zll" w:colFirst="0" w:colLast="0"/>
      <w:bookmarkStart w:id="41" w:name="bookmark=id.1fob9te" w:colFirst="0" w:colLast="0"/>
      <w:bookmarkEnd w:id="40"/>
      <w:bookmarkEnd w:id="41"/>
      <w:r>
        <w:rPr>
          <w:rFonts w:ascii="Georgia" w:eastAsia="Georgia" w:hAnsi="Georgia" w:cs="Georgia"/>
        </w:rPr>
        <w:t xml:space="preserve">explore unknown indoor environments </w:t>
      </w:r>
      <w:r w:rsidR="0067307E">
        <w:rPr>
          <w:rFonts w:ascii="Georgia" w:eastAsia="Georgia" w:hAnsi="Georgia" w:cs="Georgia"/>
        </w:rPr>
        <w:t>time-</w:t>
      </w:r>
      <w:r>
        <w:rPr>
          <w:rFonts w:ascii="Georgia" w:eastAsia="Georgia" w:hAnsi="Georgia" w:cs="Georgia"/>
        </w:rPr>
        <w:t>efficiently and robustly, within a time span of 17 weeks.</w:t>
      </w:r>
    </w:p>
    <w:p w14:paraId="0000002F" w14:textId="77777777" w:rsidR="00383FF7" w:rsidRDefault="00383FF7">
      <w:pPr>
        <w:jc w:val="both"/>
        <w:rPr>
          <w:rFonts w:ascii="Georgia" w:eastAsia="Georgia" w:hAnsi="Georgia" w:cs="Georgia"/>
        </w:rPr>
      </w:pPr>
    </w:p>
    <w:p w14:paraId="00000030" w14:textId="1368F106" w:rsidR="00383FF7" w:rsidRDefault="00E15B1D">
      <w:pPr>
        <w:jc w:val="both"/>
        <w:rPr>
          <w:rFonts w:ascii="Georgia" w:eastAsia="Georgia" w:hAnsi="Georgia" w:cs="Georgia"/>
        </w:rPr>
      </w:pPr>
      <w:sdt>
        <w:sdtPr>
          <w:tag w:val="goog_rdk_1"/>
          <w:id w:val="253867590"/>
        </w:sdtPr>
        <w:sdtEndPr/>
        <w:sdtContent/>
      </w:sdt>
      <w:r w:rsidR="00723A27">
        <w:rPr>
          <w:rFonts w:ascii="Georgia" w:eastAsia="Georgia" w:hAnsi="Georgia" w:cs="Georgia"/>
        </w:rPr>
        <w:t xml:space="preserve">This goal </w:t>
      </w:r>
      <w:r w:rsidR="007110C5">
        <w:rPr>
          <w:rFonts w:ascii="Georgia" w:eastAsia="Georgia" w:hAnsi="Georgia" w:cs="Georgia"/>
        </w:rPr>
        <w:t>is considered as</w:t>
      </w:r>
      <w:r w:rsidR="00723A27">
        <w:rPr>
          <w:rFonts w:ascii="Georgia" w:eastAsia="Georgia" w:hAnsi="Georgia" w:cs="Georgia"/>
        </w:rPr>
        <w:t xml:space="preserve"> SMART, as i</w:t>
      </w:r>
      <w:r w:rsidR="00904BAE">
        <w:rPr>
          <w:rFonts w:ascii="Georgia" w:eastAsia="Georgia" w:hAnsi="Georgia" w:cs="Georgia"/>
        </w:rPr>
        <w:t>t</w:t>
      </w:r>
      <w:r w:rsidR="00723A27">
        <w:rPr>
          <w:rFonts w:ascii="Georgia" w:eastAsia="Georgia" w:hAnsi="Georgia" w:cs="Georgia"/>
        </w:rPr>
        <w:t xml:space="preserve"> specifically aims at designing a new exploration method, measurable due to the </w:t>
      </w:r>
      <w:r w:rsidR="00904BAE">
        <w:rPr>
          <w:rFonts w:ascii="Georgia" w:eastAsia="Georgia" w:hAnsi="Georgia" w:cs="Georgia"/>
        </w:rPr>
        <w:t>degree</w:t>
      </w:r>
      <w:r w:rsidR="00723A27">
        <w:rPr>
          <w:rFonts w:ascii="Georgia" w:eastAsia="Georgia" w:hAnsi="Georgia" w:cs="Georgia"/>
        </w:rPr>
        <w:t xml:space="preserve"> of </w:t>
      </w:r>
      <w:r w:rsidR="00904BAE">
        <w:rPr>
          <w:rFonts w:ascii="Georgia" w:eastAsia="Georgia" w:hAnsi="Georgia" w:cs="Georgia"/>
        </w:rPr>
        <w:t>time-</w:t>
      </w:r>
      <w:r w:rsidR="00723A27">
        <w:rPr>
          <w:rFonts w:ascii="Georgia" w:eastAsia="Georgia" w:hAnsi="Georgia" w:cs="Georgia"/>
        </w:rPr>
        <w:t xml:space="preserve">efficiency and robustness, attainable due to the broad variance of existing literature, relevant due </w:t>
      </w:r>
      <w:r w:rsidR="007110C5">
        <w:rPr>
          <w:rFonts w:ascii="Georgia" w:eastAsia="Georgia" w:hAnsi="Georgia" w:cs="Georgia"/>
        </w:rPr>
        <w:t xml:space="preserve">to the contribution to </w:t>
      </w:r>
      <w:r w:rsidR="007110C5">
        <w:rPr>
          <w:rFonts w:ascii="Georgia" w:eastAsia="Georgia" w:hAnsi="Georgia" w:cs="Georgia"/>
        </w:rPr>
        <w:lastRenderedPageBreak/>
        <w:t xml:space="preserve">existing </w:t>
      </w:r>
      <w:r w:rsidR="00AB4CFE">
        <w:rPr>
          <w:rFonts w:ascii="Georgia" w:eastAsia="Georgia" w:hAnsi="Georgia" w:cs="Georgia"/>
        </w:rPr>
        <w:t>RE methods</w:t>
      </w:r>
      <w:r w:rsidR="00723A27">
        <w:rPr>
          <w:rFonts w:ascii="Georgia" w:eastAsia="Georgia" w:hAnsi="Georgia" w:cs="Georgia"/>
        </w:rPr>
        <w:t>, and time-bound due to the time-restriction of 17 weeks. The creation of SMART goals is based on Williams (2012).</w:t>
      </w:r>
    </w:p>
    <w:p w14:paraId="3BF32708" w14:textId="77777777" w:rsidR="00A33007" w:rsidRDefault="00A33007">
      <w:pPr>
        <w:jc w:val="both"/>
        <w:rPr>
          <w:rFonts w:ascii="Georgia" w:eastAsia="Georgia" w:hAnsi="Georgia" w:cs="Georgia"/>
        </w:rPr>
      </w:pPr>
    </w:p>
    <w:p w14:paraId="00000032"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Main research question</w:t>
      </w:r>
    </w:p>
    <w:p w14:paraId="00000033" w14:textId="77777777" w:rsidR="00383FF7" w:rsidRDefault="00383FF7">
      <w:pPr>
        <w:jc w:val="both"/>
        <w:rPr>
          <w:rFonts w:ascii="Georgia" w:eastAsia="Georgia" w:hAnsi="Georgia" w:cs="Georgia"/>
          <w:b/>
        </w:rPr>
      </w:pPr>
    </w:p>
    <w:p w14:paraId="00000034" w14:textId="537510AA" w:rsidR="00383FF7" w:rsidRDefault="00723A27">
      <w:pPr>
        <w:jc w:val="both"/>
        <w:rPr>
          <w:rFonts w:ascii="Georgia" w:eastAsia="Georgia" w:hAnsi="Georgia" w:cs="Georgia"/>
        </w:rPr>
      </w:pPr>
      <w:r>
        <w:rPr>
          <w:rFonts w:ascii="Georgia" w:eastAsia="Georgia" w:hAnsi="Georgia" w:cs="Georgia"/>
        </w:rPr>
        <w:t>How to design</w:t>
      </w:r>
      <w:r w:rsidR="001D65C0">
        <w:rPr>
          <w:rFonts w:ascii="Georgia" w:eastAsia="Georgia" w:hAnsi="Georgia" w:cs="Georgia"/>
        </w:rPr>
        <w:t xml:space="preserve"> and implement a</w:t>
      </w:r>
      <w:r>
        <w:rPr>
          <w:rFonts w:ascii="Georgia" w:eastAsia="Georgia" w:hAnsi="Georgia" w:cs="Georgia"/>
        </w:rPr>
        <w:t xml:space="preserve"> </w:t>
      </w:r>
      <w:r w:rsidR="001D65C0">
        <w:rPr>
          <w:rFonts w:ascii="Georgia" w:eastAsia="Georgia" w:hAnsi="Georgia" w:cs="Georgia"/>
        </w:rPr>
        <w:t xml:space="preserve">robot </w:t>
      </w:r>
      <w:r>
        <w:rPr>
          <w:rFonts w:ascii="Georgia" w:eastAsia="Georgia" w:hAnsi="Georgia" w:cs="Georgia"/>
        </w:rPr>
        <w:t>exploration method based on reinforcement learning which explore</w:t>
      </w:r>
      <w:r w:rsidR="00C117D9">
        <w:rPr>
          <w:rFonts w:ascii="Georgia" w:eastAsia="Georgia" w:hAnsi="Georgia" w:cs="Georgia"/>
        </w:rPr>
        <w:t>s</w:t>
      </w:r>
      <w:r>
        <w:rPr>
          <w:rFonts w:ascii="Georgia" w:eastAsia="Georgia" w:hAnsi="Georgia" w:cs="Georgia"/>
        </w:rPr>
        <w:t xml:space="preserve"> unknown environment </w:t>
      </w:r>
      <w:r w:rsidR="00C117D9">
        <w:rPr>
          <w:rFonts w:ascii="Georgia" w:eastAsia="Georgia" w:hAnsi="Georgia" w:cs="Georgia"/>
        </w:rPr>
        <w:t>time-</w:t>
      </w:r>
      <w:r>
        <w:rPr>
          <w:rFonts w:ascii="Georgia" w:eastAsia="Georgia" w:hAnsi="Georgia" w:cs="Georgia"/>
        </w:rPr>
        <w:t xml:space="preserve">efficiently and robustly? </w:t>
      </w:r>
    </w:p>
    <w:p w14:paraId="00000035" w14:textId="77777777" w:rsidR="00383FF7" w:rsidRDefault="00383FF7">
      <w:pPr>
        <w:jc w:val="both"/>
        <w:rPr>
          <w:rFonts w:ascii="Georgia" w:eastAsia="Georgia" w:hAnsi="Georgia" w:cs="Georgia"/>
        </w:rPr>
      </w:pPr>
    </w:p>
    <w:p w14:paraId="00000036"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Research sub-questions</w:t>
      </w:r>
    </w:p>
    <w:p w14:paraId="00000037" w14:textId="77777777" w:rsidR="00383FF7" w:rsidRDefault="00383FF7">
      <w:pPr>
        <w:jc w:val="both"/>
        <w:rPr>
          <w:rFonts w:ascii="Georgia" w:eastAsia="Georgia" w:hAnsi="Georgia" w:cs="Georgia"/>
          <w:b/>
        </w:rPr>
      </w:pPr>
    </w:p>
    <w:p w14:paraId="0000003B" w14:textId="09D3D50D" w:rsidR="00383FF7" w:rsidRDefault="00723A27">
      <w:pPr>
        <w:numPr>
          <w:ilvl w:val="0"/>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 xml:space="preserve">What </w:t>
      </w:r>
      <w:r w:rsidR="00CD02A6">
        <w:rPr>
          <w:rFonts w:ascii="Georgia" w:eastAsia="Georgia" w:hAnsi="Georgia" w:cs="Georgia"/>
          <w:color w:val="000000"/>
        </w:rPr>
        <w:t>causes</w:t>
      </w:r>
      <w:r>
        <w:rPr>
          <w:rFonts w:ascii="Georgia" w:eastAsia="Georgia" w:hAnsi="Georgia" w:cs="Georgia"/>
          <w:color w:val="000000"/>
        </w:rPr>
        <w:t xml:space="preserve"> the challenge </w:t>
      </w:r>
      <w:r w:rsidR="00CD02A6">
        <w:rPr>
          <w:rFonts w:ascii="Georgia" w:eastAsia="Georgia" w:hAnsi="Georgia" w:cs="Georgia"/>
          <w:color w:val="000000"/>
        </w:rPr>
        <w:t>of robustness</w:t>
      </w:r>
      <w:r>
        <w:rPr>
          <w:rFonts w:ascii="Georgia" w:eastAsia="Georgia" w:hAnsi="Georgia" w:cs="Georgia"/>
          <w:color w:val="000000"/>
        </w:rPr>
        <w:t>?</w:t>
      </w:r>
    </w:p>
    <w:p w14:paraId="107D4A2A" w14:textId="31BFF9A7" w:rsidR="00CD02A6" w:rsidRPr="00CD02A6" w:rsidRDefault="00CD02A6" w:rsidP="00CD02A6">
      <w:pPr>
        <w:numPr>
          <w:ilvl w:val="1"/>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How to overcome the challenge of robustness?</w:t>
      </w:r>
    </w:p>
    <w:p w14:paraId="6632F3D3" w14:textId="14DFF1DE" w:rsidR="00CD02A6" w:rsidRDefault="00CD02A6" w:rsidP="00CD02A6">
      <w:pPr>
        <w:numPr>
          <w:ilvl w:val="0"/>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 xml:space="preserve">What causes the challenge of </w:t>
      </w:r>
      <w:r w:rsidR="005A1E07">
        <w:rPr>
          <w:rFonts w:ascii="Georgia" w:eastAsia="Georgia" w:hAnsi="Georgia" w:cs="Georgia"/>
          <w:color w:val="000000"/>
        </w:rPr>
        <w:t>time-</w:t>
      </w:r>
      <w:r w:rsidR="005A1E07">
        <w:rPr>
          <w:rFonts w:ascii="Georgia" w:eastAsia="Georgia" w:hAnsi="Georgia" w:cs="Georgia"/>
        </w:rPr>
        <w:t>efficiency</w:t>
      </w:r>
      <w:r>
        <w:rPr>
          <w:rFonts w:ascii="Georgia" w:eastAsia="Georgia" w:hAnsi="Georgia" w:cs="Georgia"/>
          <w:color w:val="000000"/>
        </w:rPr>
        <w:t>?</w:t>
      </w:r>
    </w:p>
    <w:p w14:paraId="4F021420" w14:textId="5D4A90BA" w:rsidR="00CD02A6" w:rsidRDefault="00CD02A6" w:rsidP="00CD02A6">
      <w:pPr>
        <w:numPr>
          <w:ilvl w:val="1"/>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 xml:space="preserve">How to overcome the challenge of </w:t>
      </w:r>
      <w:r w:rsidR="005A1E07">
        <w:rPr>
          <w:rFonts w:ascii="Georgia" w:eastAsia="Georgia" w:hAnsi="Georgia" w:cs="Georgia"/>
          <w:color w:val="000000"/>
        </w:rPr>
        <w:t>time-</w:t>
      </w:r>
      <w:r w:rsidR="005A1E07">
        <w:rPr>
          <w:rFonts w:ascii="Georgia" w:eastAsia="Georgia" w:hAnsi="Georgia" w:cs="Georgia"/>
        </w:rPr>
        <w:t>efficiency</w:t>
      </w:r>
      <w:r>
        <w:rPr>
          <w:rFonts w:ascii="Georgia" w:eastAsia="Georgia" w:hAnsi="Georgia" w:cs="Georgia"/>
          <w:color w:val="000000"/>
        </w:rPr>
        <w:t>?</w:t>
      </w:r>
    </w:p>
    <w:p w14:paraId="4949F409" w14:textId="487B8506" w:rsidR="00CD02A6" w:rsidRDefault="007C6DC5" w:rsidP="00CD02A6">
      <w:pPr>
        <w:numPr>
          <w:ilvl w:val="0"/>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 xml:space="preserve">How </w:t>
      </w:r>
      <w:del w:id="42" w:author="y bg" w:date="2022-03-25T00:18:00Z">
        <w:r w:rsidDel="000107E5">
          <w:rPr>
            <w:rFonts w:ascii="Georgia" w:eastAsia="Georgia" w:hAnsi="Georgia" w:cs="Georgia"/>
            <w:color w:val="000000"/>
          </w:rPr>
          <w:delText xml:space="preserve">could </w:delText>
        </w:r>
        <w:r w:rsidR="00CD02A6" w:rsidDel="000107E5">
          <w:rPr>
            <w:rFonts w:ascii="Georgia" w:eastAsia="Georgia" w:hAnsi="Georgia" w:cs="Georgia"/>
            <w:color w:val="000000"/>
          </w:rPr>
          <w:delText>the to-be-</w:delText>
        </w:r>
      </w:del>
      <w:ins w:id="43" w:author="y bg" w:date="2022-03-25T00:18:00Z">
        <w:r w:rsidR="000107E5">
          <w:rPr>
            <w:rFonts w:ascii="Georgia" w:eastAsia="Georgia" w:hAnsi="Georgia" w:cs="Georgia"/>
            <w:color w:val="000000"/>
          </w:rPr>
          <w:t xml:space="preserve">to </w:t>
        </w:r>
      </w:ins>
      <w:r w:rsidR="00CD02A6">
        <w:rPr>
          <w:rFonts w:ascii="Georgia" w:eastAsia="Georgia" w:hAnsi="Georgia" w:cs="Georgia"/>
          <w:color w:val="000000"/>
        </w:rPr>
        <w:t>design</w:t>
      </w:r>
      <w:del w:id="44" w:author="y bg" w:date="2022-03-25T00:18:00Z">
        <w:r w:rsidR="00CD02A6" w:rsidDel="000107E5">
          <w:rPr>
            <w:rFonts w:ascii="Georgia" w:eastAsia="Georgia" w:hAnsi="Georgia" w:cs="Georgia"/>
            <w:color w:val="000000"/>
          </w:rPr>
          <w:delText>ed</w:delText>
        </w:r>
      </w:del>
      <w:r w:rsidR="00CD02A6">
        <w:rPr>
          <w:rFonts w:ascii="Georgia" w:eastAsia="Georgia" w:hAnsi="Georgia" w:cs="Georgia"/>
          <w:color w:val="000000"/>
        </w:rPr>
        <w:t xml:space="preserve"> RE policy</w:t>
      </w:r>
      <w:ins w:id="45" w:author="y bg" w:date="2022-03-25T00:18:00Z">
        <w:r w:rsidR="000107E5">
          <w:rPr>
            <w:rFonts w:ascii="Georgia" w:eastAsia="Georgia" w:hAnsi="Georgia" w:cs="Georgia"/>
            <w:color w:val="000000"/>
          </w:rPr>
          <w:t xml:space="preserve"> based on reinforcement learning</w:t>
        </w:r>
      </w:ins>
      <w:del w:id="46" w:author="y bg" w:date="2022-03-25T00:19:00Z">
        <w:r w:rsidR="00CD02A6" w:rsidDel="000107E5">
          <w:rPr>
            <w:rFonts w:ascii="Georgia" w:eastAsia="Georgia" w:hAnsi="Georgia" w:cs="Georgia"/>
            <w:color w:val="000000"/>
          </w:rPr>
          <w:delText xml:space="preserve"> overcome the challenges of robustness and </w:delText>
        </w:r>
        <w:r w:rsidR="005A1E07" w:rsidDel="000107E5">
          <w:rPr>
            <w:rFonts w:ascii="Georgia" w:eastAsia="Georgia" w:hAnsi="Georgia" w:cs="Georgia"/>
            <w:color w:val="000000"/>
          </w:rPr>
          <w:delText>time-</w:delText>
        </w:r>
        <w:r w:rsidR="005A1E07" w:rsidDel="000107E5">
          <w:rPr>
            <w:rFonts w:ascii="Georgia" w:eastAsia="Georgia" w:hAnsi="Georgia" w:cs="Georgia"/>
          </w:rPr>
          <w:delText>efficiency</w:delText>
        </w:r>
      </w:del>
      <w:r w:rsidR="00CD02A6">
        <w:rPr>
          <w:rFonts w:ascii="Georgia" w:eastAsia="Georgia" w:hAnsi="Georgia" w:cs="Georgia"/>
          <w:color w:val="000000"/>
        </w:rPr>
        <w:t>?</w:t>
      </w:r>
    </w:p>
    <w:p w14:paraId="20807D15" w14:textId="4D3C8F0A" w:rsidR="007C6DC5" w:rsidRPr="00CD02A6" w:rsidRDefault="007C6DC5" w:rsidP="00CD02A6">
      <w:pPr>
        <w:numPr>
          <w:ilvl w:val="0"/>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How does the to-be-designed RE policy compare to traditional RE policies?</w:t>
      </w:r>
    </w:p>
    <w:p w14:paraId="0000003E" w14:textId="15C03DF7" w:rsidR="00383FF7" w:rsidRDefault="00723A27">
      <w:pPr>
        <w:numPr>
          <w:ilvl w:val="0"/>
          <w:numId w:val="1"/>
        </w:numPr>
        <w:pBdr>
          <w:top w:val="nil"/>
          <w:left w:val="nil"/>
          <w:bottom w:val="nil"/>
          <w:right w:val="nil"/>
          <w:between w:val="nil"/>
        </w:pBdr>
        <w:jc w:val="both"/>
        <w:rPr>
          <w:rFonts w:ascii="Georgia" w:eastAsia="Georgia" w:hAnsi="Georgia" w:cs="Georgia"/>
          <w:color w:val="000000"/>
        </w:rPr>
      </w:pPr>
      <w:r>
        <w:rPr>
          <w:rFonts w:ascii="Georgia" w:eastAsia="Georgia" w:hAnsi="Georgia" w:cs="Georgia"/>
          <w:color w:val="000000"/>
        </w:rPr>
        <w:t xml:space="preserve">How to implement the to-be-designed </w:t>
      </w:r>
      <w:r w:rsidR="007C6DC5">
        <w:rPr>
          <w:rFonts w:ascii="Georgia" w:eastAsia="Georgia" w:hAnsi="Georgia" w:cs="Georgia"/>
          <w:color w:val="000000"/>
        </w:rPr>
        <w:t>RE</w:t>
      </w:r>
      <w:r>
        <w:rPr>
          <w:rFonts w:ascii="Georgia" w:eastAsia="Georgia" w:hAnsi="Georgia" w:cs="Georgia"/>
          <w:color w:val="000000"/>
        </w:rPr>
        <w:t xml:space="preserve"> method in the real world?</w:t>
      </w:r>
    </w:p>
    <w:p w14:paraId="0B15FBA2" w14:textId="65633397" w:rsidR="007C6DC5" w:rsidRDefault="007C6DC5" w:rsidP="007C6DC5">
      <w:pPr>
        <w:pBdr>
          <w:top w:val="nil"/>
          <w:left w:val="nil"/>
          <w:bottom w:val="nil"/>
          <w:right w:val="nil"/>
          <w:between w:val="nil"/>
        </w:pBdr>
        <w:jc w:val="both"/>
        <w:rPr>
          <w:rFonts w:ascii="Georgia" w:eastAsia="Georgia" w:hAnsi="Georgia" w:cs="Georgia"/>
          <w:color w:val="000000"/>
        </w:rPr>
      </w:pPr>
    </w:p>
    <w:p w14:paraId="29BF1B79" w14:textId="015E75CF" w:rsidR="007C6DC5" w:rsidRPr="0065278F" w:rsidRDefault="007C6DC5" w:rsidP="007C6DC5">
      <w:pPr>
        <w:pBdr>
          <w:top w:val="nil"/>
          <w:left w:val="nil"/>
          <w:bottom w:val="nil"/>
          <w:right w:val="nil"/>
          <w:between w:val="nil"/>
        </w:pBdr>
        <w:jc w:val="both"/>
        <w:rPr>
          <w:rFonts w:ascii="Georgia" w:eastAsia="Georgia" w:hAnsi="Georgia" w:cs="Georgia"/>
          <w:color w:val="FF0000"/>
        </w:rPr>
      </w:pPr>
      <w:r w:rsidRPr="0065278F">
        <w:rPr>
          <w:rFonts w:ascii="Georgia" w:eastAsia="Georgia" w:hAnsi="Georgia" w:cs="Georgia"/>
          <w:color w:val="FF0000"/>
        </w:rPr>
        <w:t>EXPLANATION ABOUT WHY THESE QUESTION ARE RELEVANT (CHECK OTHERS)</w:t>
      </w:r>
    </w:p>
    <w:p w14:paraId="00000041" w14:textId="77777777" w:rsidR="00383FF7" w:rsidRDefault="00383FF7">
      <w:pPr>
        <w:jc w:val="both"/>
        <w:rPr>
          <w:rFonts w:ascii="Georgia" w:eastAsia="Georgia" w:hAnsi="Georgia" w:cs="Georgia"/>
        </w:rPr>
      </w:pPr>
    </w:p>
    <w:p w14:paraId="00000042" w14:textId="77777777" w:rsidR="00383FF7" w:rsidRDefault="00723A27" w:rsidP="00EA3DE0">
      <w:pPr>
        <w:pBdr>
          <w:top w:val="nil"/>
          <w:left w:val="nil"/>
          <w:bottom w:val="nil"/>
          <w:right w:val="nil"/>
          <w:between w:val="nil"/>
        </w:pBdr>
        <w:jc w:val="both"/>
        <w:rPr>
          <w:rFonts w:ascii="Georgia" w:eastAsia="Georgia" w:hAnsi="Georgia" w:cs="Georgia"/>
          <w:color w:val="000000"/>
        </w:rPr>
      </w:pPr>
      <w:r>
        <w:rPr>
          <w:rFonts w:ascii="Georgia" w:eastAsia="Georgia" w:hAnsi="Georgia" w:cs="Georgia"/>
          <w:b/>
          <w:color w:val="000000"/>
        </w:rPr>
        <w:t>Research strategy</w:t>
      </w:r>
    </w:p>
    <w:p w14:paraId="00000043" w14:textId="77777777" w:rsidR="00383FF7" w:rsidRDefault="00383FF7">
      <w:pPr>
        <w:jc w:val="both"/>
        <w:rPr>
          <w:rFonts w:ascii="Georgia" w:eastAsia="Georgia" w:hAnsi="Georgia" w:cs="Georgia"/>
        </w:rPr>
      </w:pPr>
    </w:p>
    <w:p w14:paraId="00000044" w14:textId="0015E5D6" w:rsidR="00383FF7" w:rsidRDefault="00723A27">
      <w:pPr>
        <w:jc w:val="both"/>
        <w:rPr>
          <w:rFonts w:ascii="Georgia" w:eastAsia="Georgia" w:hAnsi="Georgia" w:cs="Georgia"/>
        </w:rPr>
      </w:pPr>
      <w:r>
        <w:rPr>
          <w:rFonts w:ascii="Georgia" w:eastAsia="Georgia" w:hAnsi="Georgia" w:cs="Georgia"/>
        </w:rPr>
        <w:t xml:space="preserve">Firstly, this research project is </w:t>
      </w:r>
      <w:r w:rsidR="00DC08A9">
        <w:rPr>
          <w:rFonts w:ascii="Georgia" w:eastAsia="Georgia" w:hAnsi="Georgia" w:cs="Georgia"/>
        </w:rPr>
        <w:t>in-depth research</w:t>
      </w:r>
      <w:r>
        <w:rPr>
          <w:rFonts w:ascii="Georgia" w:eastAsia="Georgia" w:hAnsi="Georgia" w:cs="Georgia"/>
        </w:rPr>
        <w:t xml:space="preserve">, as its aim is to yield knowledge on a specific niche subject, namely robot exploration based on reinforcement learning </w:t>
      </w:r>
      <w:del w:id="47" w:author="y bg" w:date="2022-03-25T00:20:00Z">
        <w:r w:rsidDel="000107E5">
          <w:rPr>
            <w:rFonts w:ascii="Georgia" w:eastAsia="Georgia" w:hAnsi="Georgia" w:cs="Georgia"/>
          </w:rPr>
          <w:delText xml:space="preserve">which overcomes the challenge of </w:delText>
        </w:r>
        <w:r w:rsidR="006A0ED6" w:rsidDel="000107E5">
          <w:rPr>
            <w:rFonts w:ascii="Georgia" w:eastAsia="Georgia" w:hAnsi="Georgia" w:cs="Georgia"/>
          </w:rPr>
          <w:delText xml:space="preserve">robustness and </w:delText>
        </w:r>
        <w:r w:rsidR="006A0ED6" w:rsidDel="000107E5">
          <w:rPr>
            <w:rFonts w:ascii="Georgia" w:eastAsia="Georgia" w:hAnsi="Georgia" w:cs="Georgia"/>
            <w:color w:val="000000"/>
          </w:rPr>
          <w:delText>time-</w:delText>
        </w:r>
        <w:r w:rsidR="006A0ED6" w:rsidDel="000107E5">
          <w:rPr>
            <w:rFonts w:ascii="Georgia" w:eastAsia="Georgia" w:hAnsi="Georgia" w:cs="Georgia"/>
          </w:rPr>
          <w:delText>efficiency</w:delText>
        </w:r>
        <w:r w:rsidDel="000107E5">
          <w:rPr>
            <w:rFonts w:ascii="Georgia" w:eastAsia="Georgia" w:hAnsi="Georgia" w:cs="Georgia"/>
          </w:rPr>
          <w:delText xml:space="preserve">. </w:delText>
        </w:r>
      </w:del>
      <w:r>
        <w:rPr>
          <w:rFonts w:ascii="Georgia" w:eastAsia="Georgia" w:hAnsi="Georgia" w:cs="Georgia"/>
        </w:rPr>
        <w:t>However, the project will begin broadly by comparing the traditional methods of robot exploration.</w:t>
      </w:r>
    </w:p>
    <w:p w14:paraId="00000045" w14:textId="77777777" w:rsidR="00383FF7" w:rsidRDefault="00383FF7">
      <w:pPr>
        <w:jc w:val="both"/>
        <w:rPr>
          <w:rFonts w:ascii="Georgia" w:eastAsia="Georgia" w:hAnsi="Georgia" w:cs="Georgia"/>
        </w:rPr>
      </w:pPr>
    </w:p>
    <w:p w14:paraId="00000046" w14:textId="77777777" w:rsidR="00383FF7" w:rsidRDefault="00723A27">
      <w:pPr>
        <w:jc w:val="both"/>
        <w:rPr>
          <w:rFonts w:ascii="Georgia" w:eastAsia="Georgia" w:hAnsi="Georgia" w:cs="Georgia"/>
        </w:rPr>
      </w:pPr>
      <w:r>
        <w:rPr>
          <w:rFonts w:ascii="Georgia" w:eastAsia="Georgia" w:hAnsi="Georgia" w:cs="Georgia"/>
        </w:rPr>
        <w:t>Secondly, this research project includes both qualitative as quantitative parts. On the one hand, qualitative research is done by means of literature research about traditional robot exploration methods. Moreover, the system-thinking approach of programming the to-be-designed robot exploration methods could be considered as qualitative. On the other hand, this project will be somewhat quantitative, as the programming will include data analysis and data science.</w:t>
      </w:r>
    </w:p>
    <w:p w14:paraId="00000047" w14:textId="77777777" w:rsidR="00383FF7" w:rsidRDefault="00383FF7">
      <w:pPr>
        <w:jc w:val="both"/>
        <w:rPr>
          <w:rFonts w:ascii="Georgia" w:eastAsia="Georgia" w:hAnsi="Georgia" w:cs="Georgia"/>
        </w:rPr>
      </w:pPr>
    </w:p>
    <w:p w14:paraId="00000048" w14:textId="77777777" w:rsidR="00383FF7" w:rsidRDefault="00723A27">
      <w:pPr>
        <w:jc w:val="both"/>
        <w:rPr>
          <w:rFonts w:ascii="Georgia" w:eastAsia="Georgia" w:hAnsi="Georgia" w:cs="Georgia"/>
        </w:rPr>
      </w:pPr>
      <w:r>
        <w:rPr>
          <w:rFonts w:ascii="Georgia" w:eastAsia="Georgia" w:hAnsi="Georgia" w:cs="Georgia"/>
        </w:rPr>
        <w:t>Thirdly, the main focus and goal of this project is considered as empirical, as a robot exploration method should be designed. The implementation of this methods in the real world is even more empirical.  However, in order to arrive at this stage; in the first stage desk research should be done in order to create an overview of existing methods.</w:t>
      </w:r>
    </w:p>
    <w:p w14:paraId="00000049" w14:textId="77777777" w:rsidR="00383FF7" w:rsidRDefault="00383FF7">
      <w:pPr>
        <w:jc w:val="both"/>
        <w:rPr>
          <w:rFonts w:ascii="Georgia" w:eastAsia="Georgia" w:hAnsi="Georgia" w:cs="Georgia"/>
        </w:rPr>
      </w:pPr>
    </w:p>
    <w:p w14:paraId="0000004A" w14:textId="7279C2C3" w:rsidR="00383FF7" w:rsidRDefault="00904BAE"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Methods and Tools</w:t>
      </w:r>
    </w:p>
    <w:p w14:paraId="0000004B" w14:textId="77777777" w:rsidR="00383FF7" w:rsidRDefault="00383FF7">
      <w:pPr>
        <w:jc w:val="both"/>
        <w:rPr>
          <w:rFonts w:ascii="Georgia" w:eastAsia="Georgia" w:hAnsi="Georgia" w:cs="Georgia"/>
          <w:b/>
        </w:rPr>
      </w:pPr>
    </w:p>
    <w:p w14:paraId="0000004C" w14:textId="77777777" w:rsidR="00383FF7" w:rsidRDefault="00723A27">
      <w:pPr>
        <w:jc w:val="both"/>
        <w:rPr>
          <w:rFonts w:ascii="Georgia" w:eastAsia="Georgia" w:hAnsi="Georgia" w:cs="Georgia"/>
        </w:rPr>
      </w:pPr>
      <w:r>
        <w:rPr>
          <w:rFonts w:ascii="Georgia" w:eastAsia="Georgia" w:hAnsi="Georgia" w:cs="Georgia"/>
        </w:rPr>
        <w:t>In this project, data will be both gathered and generated. On the one hand, data about different robot exploration methods will be gathered. This includes not only information about how these methods are built up and work, but also the actual coding itself. On the other hand, data will be generated by means of designing a robot exploration method. This data generation will be based on the data gathered beforehand.</w:t>
      </w:r>
    </w:p>
    <w:p w14:paraId="0000004D" w14:textId="77777777" w:rsidR="00383FF7" w:rsidRDefault="00383FF7">
      <w:pPr>
        <w:jc w:val="both"/>
        <w:rPr>
          <w:rFonts w:ascii="Georgia" w:eastAsia="Georgia" w:hAnsi="Georgia" w:cs="Georgia"/>
        </w:rPr>
      </w:pPr>
    </w:p>
    <w:p w14:paraId="0000004E" w14:textId="4431ABC6" w:rsidR="00383FF7" w:rsidRDefault="00723A27">
      <w:pPr>
        <w:jc w:val="both"/>
        <w:rPr>
          <w:rFonts w:ascii="Georgia" w:eastAsia="Georgia" w:hAnsi="Georgia" w:cs="Georgia"/>
        </w:rPr>
      </w:pPr>
      <w:r>
        <w:rPr>
          <w:rFonts w:ascii="Georgia" w:eastAsia="Georgia" w:hAnsi="Georgia" w:cs="Georgia"/>
        </w:rPr>
        <w:t>Extensive literature, modelling programmes and programming language are available and are preliminarily provided by the project its supervisor.</w:t>
      </w:r>
    </w:p>
    <w:p w14:paraId="4097AB5D" w14:textId="1595DFDC" w:rsidR="00904BAE" w:rsidRDefault="00904BAE">
      <w:pPr>
        <w:jc w:val="both"/>
        <w:rPr>
          <w:rFonts w:ascii="Georgia" w:eastAsia="Georgia" w:hAnsi="Georgia" w:cs="Georgia"/>
        </w:rPr>
      </w:pPr>
    </w:p>
    <w:p w14:paraId="31B9C2EE" w14:textId="481224CC" w:rsidR="00904BAE" w:rsidRPr="0065278F" w:rsidRDefault="00904BAE">
      <w:pPr>
        <w:jc w:val="both"/>
        <w:rPr>
          <w:rFonts w:ascii="Georgia" w:eastAsia="Georgia" w:hAnsi="Georgia" w:cs="Georgia"/>
          <w:color w:val="FF0000"/>
        </w:rPr>
      </w:pPr>
      <w:r w:rsidRPr="0065278F">
        <w:rPr>
          <w:rFonts w:ascii="Georgia" w:eastAsia="Georgia" w:hAnsi="Georgia" w:cs="Georgia"/>
          <w:color w:val="FF0000"/>
        </w:rPr>
        <w:t>PYTHON ROS AND GAZEBO</w:t>
      </w:r>
      <w:del w:id="48" w:author="y bg" w:date="2022-03-25T00:21:00Z">
        <w:r w:rsidRPr="0065278F" w:rsidDel="00693E85">
          <w:rPr>
            <w:rFonts w:ascii="Georgia" w:eastAsia="Georgia" w:hAnsi="Georgia" w:cs="Georgia"/>
            <w:color w:val="FF0000"/>
          </w:rPr>
          <w:delText>/HABITAT</w:delText>
        </w:r>
      </w:del>
    </w:p>
    <w:p w14:paraId="0000004F" w14:textId="77777777" w:rsidR="00383FF7" w:rsidRDefault="00383FF7">
      <w:pPr>
        <w:rPr>
          <w:rFonts w:ascii="Georgia" w:eastAsia="Georgia" w:hAnsi="Georgia" w:cs="Georgia"/>
        </w:rPr>
      </w:pPr>
    </w:p>
    <w:p w14:paraId="00000050"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Deliverable</w:t>
      </w:r>
    </w:p>
    <w:p w14:paraId="00000051" w14:textId="77777777" w:rsidR="00383FF7" w:rsidRDefault="00383FF7">
      <w:pPr>
        <w:jc w:val="both"/>
        <w:rPr>
          <w:rFonts w:ascii="Georgia" w:eastAsia="Georgia" w:hAnsi="Georgia" w:cs="Georgia"/>
          <w:b/>
        </w:rPr>
      </w:pPr>
    </w:p>
    <w:p w14:paraId="00000052" w14:textId="535F2824" w:rsidR="00383FF7" w:rsidRDefault="00723A27">
      <w:pPr>
        <w:jc w:val="both"/>
        <w:rPr>
          <w:rFonts w:ascii="Georgia" w:eastAsia="Georgia" w:hAnsi="Georgia" w:cs="Georgia"/>
        </w:rPr>
      </w:pPr>
      <w:r>
        <w:rPr>
          <w:rFonts w:ascii="Georgia" w:eastAsia="Georgia" w:hAnsi="Georgia" w:cs="Georgia"/>
        </w:rPr>
        <w:t xml:space="preserve">The deliverable of this research project is an exploration </w:t>
      </w:r>
      <w:r w:rsidR="00D405CD">
        <w:rPr>
          <w:rFonts w:ascii="Georgia" w:eastAsia="Georgia" w:hAnsi="Georgia" w:cs="Georgia"/>
        </w:rPr>
        <w:t>policy</w:t>
      </w:r>
      <w:r>
        <w:rPr>
          <w:rFonts w:ascii="Georgia" w:eastAsia="Georgia" w:hAnsi="Georgia" w:cs="Georgia"/>
        </w:rPr>
        <w:t xml:space="preserve"> based on reinforcement learning which overcomes the challenge of</w:t>
      </w:r>
      <w:r w:rsidR="006A0ED6">
        <w:rPr>
          <w:rFonts w:ascii="Georgia" w:eastAsia="Georgia" w:hAnsi="Georgia" w:cs="Georgia"/>
        </w:rPr>
        <w:t xml:space="preserve"> robustness and</w:t>
      </w:r>
      <w:r>
        <w:rPr>
          <w:rFonts w:ascii="Georgia" w:eastAsia="Georgia" w:hAnsi="Georgia" w:cs="Georgia"/>
        </w:rPr>
        <w:t xml:space="preserve"> </w:t>
      </w:r>
      <w:r w:rsidR="006A0ED6">
        <w:rPr>
          <w:rFonts w:ascii="Georgia" w:eastAsia="Georgia" w:hAnsi="Georgia" w:cs="Georgia"/>
          <w:color w:val="000000"/>
        </w:rPr>
        <w:t>time-</w:t>
      </w:r>
      <w:r w:rsidR="006A0ED6">
        <w:rPr>
          <w:rFonts w:ascii="Georgia" w:eastAsia="Georgia" w:hAnsi="Georgia" w:cs="Georgia"/>
        </w:rPr>
        <w:t>efficiency</w:t>
      </w:r>
      <w:r>
        <w:rPr>
          <w:rFonts w:ascii="Georgia" w:eastAsia="Georgia" w:hAnsi="Georgia" w:cs="Georgia"/>
          <w:i/>
        </w:rPr>
        <w:t xml:space="preserve">. </w:t>
      </w:r>
    </w:p>
    <w:p w14:paraId="00000053" w14:textId="77777777" w:rsidR="00383FF7" w:rsidRDefault="00383FF7">
      <w:pPr>
        <w:jc w:val="both"/>
        <w:rPr>
          <w:rFonts w:ascii="Georgia" w:eastAsia="Georgia" w:hAnsi="Georgia" w:cs="Georgia"/>
        </w:rPr>
      </w:pPr>
    </w:p>
    <w:p w14:paraId="00000054"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Validation</w:t>
      </w:r>
    </w:p>
    <w:p w14:paraId="00000055" w14:textId="77777777" w:rsidR="00383FF7" w:rsidRDefault="00383FF7">
      <w:pPr>
        <w:jc w:val="both"/>
        <w:rPr>
          <w:rFonts w:ascii="Georgia" w:eastAsia="Georgia" w:hAnsi="Georgia" w:cs="Georgia"/>
        </w:rPr>
      </w:pPr>
    </w:p>
    <w:p w14:paraId="00000056" w14:textId="0CD0D931" w:rsidR="00383FF7" w:rsidRDefault="00723A27">
      <w:pPr>
        <w:jc w:val="both"/>
        <w:rPr>
          <w:rFonts w:ascii="Georgia" w:eastAsia="Georgia" w:hAnsi="Georgia" w:cs="Georgia"/>
        </w:rPr>
      </w:pPr>
      <w:r>
        <w:rPr>
          <w:rFonts w:ascii="Georgia" w:eastAsia="Georgia" w:hAnsi="Georgia" w:cs="Georgia"/>
        </w:rPr>
        <w:t xml:space="preserve">Internal validation will be achieved by gathering information about traditional robot exploration methods and its corresponding coding. External validation will be reached by designing an exploration method based and first simulating this method and subsequently implementing this method in a </w:t>
      </w:r>
      <w:r w:rsidR="00DC08A9">
        <w:rPr>
          <w:rFonts w:ascii="Georgia" w:eastAsia="Georgia" w:hAnsi="Georgia" w:cs="Georgia"/>
        </w:rPr>
        <w:t>real-world</w:t>
      </w:r>
      <w:r>
        <w:rPr>
          <w:rFonts w:ascii="Georgia" w:eastAsia="Georgia" w:hAnsi="Georgia" w:cs="Georgia"/>
        </w:rPr>
        <w:t xml:space="preserve"> environment.</w:t>
      </w:r>
    </w:p>
    <w:p w14:paraId="00000057" w14:textId="77777777" w:rsidR="00383FF7" w:rsidRDefault="00383FF7">
      <w:pPr>
        <w:jc w:val="both"/>
        <w:rPr>
          <w:rFonts w:ascii="Georgia" w:eastAsia="Georgia" w:hAnsi="Georgia" w:cs="Georgia"/>
        </w:rPr>
      </w:pPr>
    </w:p>
    <w:p w14:paraId="00000058" w14:textId="77777777" w:rsidR="00383FF7" w:rsidRDefault="00723A27" w:rsidP="00EA3DE0">
      <w:pPr>
        <w:pBdr>
          <w:top w:val="nil"/>
          <w:left w:val="nil"/>
          <w:bottom w:val="nil"/>
          <w:right w:val="nil"/>
          <w:between w:val="nil"/>
        </w:pBdr>
        <w:jc w:val="both"/>
        <w:rPr>
          <w:rFonts w:ascii="Georgia" w:eastAsia="Georgia" w:hAnsi="Georgia" w:cs="Georgia"/>
          <w:color w:val="000000"/>
        </w:rPr>
      </w:pPr>
      <w:r>
        <w:rPr>
          <w:rFonts w:ascii="Georgia" w:eastAsia="Georgia" w:hAnsi="Georgia" w:cs="Georgia"/>
          <w:b/>
          <w:color w:val="000000"/>
        </w:rPr>
        <w:t>Risk analysis and feasibility</w:t>
      </w:r>
    </w:p>
    <w:p w14:paraId="00000059" w14:textId="77777777" w:rsidR="00383FF7" w:rsidRDefault="00383FF7">
      <w:pPr>
        <w:jc w:val="both"/>
        <w:rPr>
          <w:rFonts w:ascii="Georgia" w:eastAsia="Georgia" w:hAnsi="Georgia" w:cs="Georgia"/>
        </w:rPr>
      </w:pPr>
    </w:p>
    <w:p w14:paraId="0000005A" w14:textId="11C39A62" w:rsidR="00383FF7" w:rsidRDefault="00723A27">
      <w:pPr>
        <w:jc w:val="both"/>
        <w:rPr>
          <w:rFonts w:ascii="Georgia" w:eastAsia="Georgia" w:hAnsi="Georgia" w:cs="Georgia"/>
        </w:rPr>
      </w:pPr>
      <w:r>
        <w:rPr>
          <w:rFonts w:ascii="Georgia" w:eastAsia="Georgia" w:hAnsi="Georgia" w:cs="Georgia"/>
        </w:rPr>
        <w:t xml:space="preserve">The main risk of this research project is the time limit. Firstly, this project is rather challenging as it implies both extensive and in-depth research, which will preoccupy much time. Moreover, this project is empirical and </w:t>
      </w:r>
      <w:r w:rsidR="00DC08A9">
        <w:rPr>
          <w:rFonts w:ascii="Georgia" w:eastAsia="Georgia" w:hAnsi="Georgia" w:cs="Georgia"/>
        </w:rPr>
        <w:t>practice oriented</w:t>
      </w:r>
      <w:r>
        <w:rPr>
          <w:rFonts w:ascii="Georgia" w:eastAsia="Georgia" w:hAnsi="Georgia" w:cs="Georgia"/>
        </w:rPr>
        <w:t xml:space="preserve">. Designing the robot exploration method will probably take much time. </w:t>
      </w:r>
    </w:p>
    <w:p w14:paraId="0000005B" w14:textId="77777777" w:rsidR="00383FF7" w:rsidRDefault="00383FF7">
      <w:pPr>
        <w:jc w:val="both"/>
        <w:rPr>
          <w:rFonts w:ascii="Georgia" w:eastAsia="Georgia" w:hAnsi="Georgia" w:cs="Georgia"/>
        </w:rPr>
      </w:pPr>
    </w:p>
    <w:p w14:paraId="0000005C" w14:textId="46622D48" w:rsidR="00383FF7" w:rsidRDefault="00723A27">
      <w:pPr>
        <w:jc w:val="both"/>
        <w:rPr>
          <w:rFonts w:ascii="Georgia" w:eastAsia="Georgia" w:hAnsi="Georgia" w:cs="Georgia"/>
        </w:rPr>
      </w:pPr>
      <w:r>
        <w:rPr>
          <w:rFonts w:ascii="Georgia" w:eastAsia="Georgia" w:hAnsi="Georgia" w:cs="Georgia"/>
        </w:rPr>
        <w:t xml:space="preserve">The feasibility of reaching all the research objectives in this project is uncertain, as the time limit constraint might cause the third object, implementation in a </w:t>
      </w:r>
      <w:r w:rsidR="00DC08A9">
        <w:rPr>
          <w:rFonts w:ascii="Georgia" w:eastAsia="Georgia" w:hAnsi="Georgia" w:cs="Georgia"/>
        </w:rPr>
        <w:t>real-world</w:t>
      </w:r>
      <w:r>
        <w:rPr>
          <w:rFonts w:ascii="Georgia" w:eastAsia="Georgia" w:hAnsi="Georgia" w:cs="Georgia"/>
        </w:rPr>
        <w:t xml:space="preserve"> environment, to not be achieved.</w:t>
      </w:r>
    </w:p>
    <w:p w14:paraId="0000005D" w14:textId="77777777" w:rsidR="00383FF7" w:rsidRDefault="00383FF7">
      <w:pPr>
        <w:jc w:val="both"/>
        <w:rPr>
          <w:rFonts w:ascii="Georgia" w:eastAsia="Georgia" w:hAnsi="Georgia" w:cs="Georgia"/>
        </w:rPr>
      </w:pPr>
    </w:p>
    <w:p w14:paraId="0000005E" w14:textId="77777777" w:rsidR="00383FF7" w:rsidRDefault="00723A27" w:rsidP="00EA3DE0">
      <w:pPr>
        <w:pBdr>
          <w:top w:val="nil"/>
          <w:left w:val="nil"/>
          <w:bottom w:val="nil"/>
          <w:right w:val="nil"/>
          <w:between w:val="nil"/>
        </w:pBdr>
        <w:jc w:val="both"/>
        <w:rPr>
          <w:rFonts w:ascii="Georgia" w:eastAsia="Georgia" w:hAnsi="Georgia" w:cs="Georgia"/>
          <w:b/>
          <w:color w:val="000000"/>
        </w:rPr>
      </w:pPr>
      <w:r>
        <w:rPr>
          <w:rFonts w:ascii="Georgia" w:eastAsia="Georgia" w:hAnsi="Georgia" w:cs="Georgia"/>
          <w:b/>
          <w:color w:val="000000"/>
        </w:rPr>
        <w:t>Planning</w:t>
      </w:r>
    </w:p>
    <w:p w14:paraId="0000005F" w14:textId="77777777" w:rsidR="00383FF7" w:rsidRDefault="00383FF7">
      <w:pPr>
        <w:jc w:val="both"/>
        <w:rPr>
          <w:rFonts w:ascii="Georgia" w:eastAsia="Georgia" w:hAnsi="Georgia" w:cs="Georgia"/>
          <w:b/>
        </w:rPr>
      </w:pPr>
    </w:p>
    <w:p w14:paraId="00000060" w14:textId="44D9194F" w:rsidR="00383FF7" w:rsidRDefault="00723A27">
      <w:pPr>
        <w:jc w:val="both"/>
        <w:rPr>
          <w:rFonts w:ascii="Georgia" w:eastAsia="Georgia" w:hAnsi="Georgia" w:cs="Georgia"/>
        </w:rPr>
      </w:pPr>
      <w:r>
        <w:rPr>
          <w:rFonts w:ascii="Georgia" w:eastAsia="Georgia" w:hAnsi="Georgia" w:cs="Georgia"/>
        </w:rPr>
        <w:t xml:space="preserve">A preliminary planning is made, which is built up in four different </w:t>
      </w:r>
      <w:r w:rsidR="00DC08A9">
        <w:rPr>
          <w:rFonts w:ascii="Georgia" w:eastAsia="Georgia" w:hAnsi="Georgia" w:cs="Georgia"/>
        </w:rPr>
        <w:t>stages</w:t>
      </w:r>
      <w:r>
        <w:rPr>
          <w:rFonts w:ascii="Georgia" w:eastAsia="Georgia" w:hAnsi="Georgia" w:cs="Georgia"/>
        </w:rPr>
        <w:t>:</w:t>
      </w:r>
    </w:p>
    <w:p w14:paraId="00000061" w14:textId="77777777" w:rsidR="00383FF7" w:rsidRDefault="00383FF7">
      <w:pPr>
        <w:jc w:val="both"/>
        <w:rPr>
          <w:rFonts w:ascii="Georgia" w:eastAsia="Georgia" w:hAnsi="Georgia" w:cs="Georgia"/>
        </w:rPr>
      </w:pPr>
    </w:p>
    <w:p w14:paraId="00000062" w14:textId="77777777" w:rsidR="00383FF7" w:rsidRDefault="00723A27">
      <w:pPr>
        <w:jc w:val="both"/>
        <w:rPr>
          <w:rFonts w:ascii="Georgia" w:eastAsia="Georgia" w:hAnsi="Georgia" w:cs="Georgia"/>
        </w:rPr>
      </w:pPr>
      <w:r>
        <w:rPr>
          <w:rFonts w:ascii="Georgia" w:eastAsia="Georgia" w:hAnsi="Georgia" w:cs="Georgia"/>
          <w:i/>
        </w:rPr>
        <w:t>Stage 1</w:t>
      </w:r>
      <w:r>
        <w:rPr>
          <w:rFonts w:ascii="Georgia" w:eastAsia="Georgia" w:hAnsi="Georgia" w:cs="Georgia"/>
        </w:rPr>
        <w:t>: Orientation stage which will be used to explain and compare traditional robot exploration methods. Moreover, this stage will be used to get familiar with modelling software and programming languages. This stage will take approximately 3 to 4 weeks.</w:t>
      </w:r>
    </w:p>
    <w:p w14:paraId="00000063" w14:textId="77777777" w:rsidR="00383FF7" w:rsidRDefault="00383FF7">
      <w:pPr>
        <w:jc w:val="both"/>
        <w:rPr>
          <w:rFonts w:ascii="Georgia" w:eastAsia="Georgia" w:hAnsi="Georgia" w:cs="Georgia"/>
        </w:rPr>
      </w:pPr>
    </w:p>
    <w:p w14:paraId="00000064" w14:textId="7B9892E0" w:rsidR="00383FF7" w:rsidRDefault="00723A27">
      <w:pPr>
        <w:jc w:val="both"/>
        <w:rPr>
          <w:rFonts w:ascii="Georgia" w:eastAsia="Georgia" w:hAnsi="Georgia" w:cs="Georgia"/>
        </w:rPr>
      </w:pPr>
      <w:r>
        <w:rPr>
          <w:rFonts w:ascii="Georgia" w:eastAsia="Georgia" w:hAnsi="Georgia" w:cs="Georgia"/>
          <w:i/>
        </w:rPr>
        <w:t xml:space="preserve">Stage 2: </w:t>
      </w:r>
      <w:r>
        <w:rPr>
          <w:rFonts w:ascii="Georgia" w:eastAsia="Georgia" w:hAnsi="Georgia" w:cs="Georgia"/>
        </w:rPr>
        <w:t xml:space="preserve">Deployment stage which will be used to get familiar with the modelling and programming of traditional exploration methods in the simulation environment. This stage will take approximately </w:t>
      </w:r>
      <w:r w:rsidR="00DC08A9">
        <w:rPr>
          <w:rFonts w:ascii="Georgia" w:eastAsia="Georgia" w:hAnsi="Georgia" w:cs="Georgia"/>
        </w:rPr>
        <w:t>1</w:t>
      </w:r>
      <w:r>
        <w:rPr>
          <w:rFonts w:ascii="Georgia" w:eastAsia="Georgia" w:hAnsi="Georgia" w:cs="Georgia"/>
        </w:rPr>
        <w:t xml:space="preserve"> to </w:t>
      </w:r>
      <w:r w:rsidR="00DC08A9">
        <w:rPr>
          <w:rFonts w:ascii="Georgia" w:eastAsia="Georgia" w:hAnsi="Georgia" w:cs="Georgia"/>
        </w:rPr>
        <w:t>3</w:t>
      </w:r>
      <w:r>
        <w:rPr>
          <w:rFonts w:ascii="Georgia" w:eastAsia="Georgia" w:hAnsi="Georgia" w:cs="Georgia"/>
        </w:rPr>
        <w:t xml:space="preserve"> weeks.</w:t>
      </w:r>
    </w:p>
    <w:p w14:paraId="00000065" w14:textId="77777777" w:rsidR="00383FF7" w:rsidRDefault="00383FF7">
      <w:pPr>
        <w:jc w:val="both"/>
        <w:rPr>
          <w:rFonts w:ascii="Georgia" w:eastAsia="Georgia" w:hAnsi="Georgia" w:cs="Georgia"/>
        </w:rPr>
      </w:pPr>
    </w:p>
    <w:p w14:paraId="00000066" w14:textId="10823704" w:rsidR="00383FF7" w:rsidRDefault="00723A27">
      <w:pPr>
        <w:jc w:val="both"/>
        <w:rPr>
          <w:rFonts w:ascii="Georgia" w:eastAsia="Georgia" w:hAnsi="Georgia" w:cs="Georgia"/>
        </w:rPr>
      </w:pPr>
      <w:r>
        <w:rPr>
          <w:rFonts w:ascii="Georgia" w:eastAsia="Georgia" w:hAnsi="Georgia" w:cs="Georgia"/>
          <w:i/>
        </w:rPr>
        <w:t xml:space="preserve">Stage 3: </w:t>
      </w:r>
      <w:r>
        <w:rPr>
          <w:rFonts w:ascii="Georgia" w:eastAsia="Georgia" w:hAnsi="Georgia" w:cs="Georgia"/>
        </w:rPr>
        <w:t xml:space="preserve">Learning-based exploration stage in which learning based methods and policies will be examined and designed. This design will be compared to traditional methods in this stage as well. This stage will take approximately </w:t>
      </w:r>
      <w:r w:rsidR="00DC08A9">
        <w:rPr>
          <w:rFonts w:ascii="Georgia" w:eastAsia="Georgia" w:hAnsi="Georgia" w:cs="Georgia"/>
        </w:rPr>
        <w:t>5</w:t>
      </w:r>
      <w:r>
        <w:rPr>
          <w:rFonts w:ascii="Georgia" w:eastAsia="Georgia" w:hAnsi="Georgia" w:cs="Georgia"/>
        </w:rPr>
        <w:t xml:space="preserve"> to </w:t>
      </w:r>
      <w:r w:rsidR="00DC08A9">
        <w:rPr>
          <w:rFonts w:ascii="Georgia" w:eastAsia="Georgia" w:hAnsi="Georgia" w:cs="Georgia"/>
        </w:rPr>
        <w:t>7</w:t>
      </w:r>
      <w:r>
        <w:rPr>
          <w:rFonts w:ascii="Georgia" w:eastAsia="Georgia" w:hAnsi="Georgia" w:cs="Georgia"/>
        </w:rPr>
        <w:t xml:space="preserve"> weeks. </w:t>
      </w:r>
    </w:p>
    <w:p w14:paraId="00000067" w14:textId="77777777" w:rsidR="00383FF7" w:rsidRDefault="00383FF7">
      <w:pPr>
        <w:jc w:val="both"/>
        <w:rPr>
          <w:rFonts w:ascii="Georgia" w:eastAsia="Georgia" w:hAnsi="Georgia" w:cs="Georgia"/>
        </w:rPr>
      </w:pPr>
    </w:p>
    <w:p w14:paraId="00000068" w14:textId="006B5029" w:rsidR="00383FF7" w:rsidRDefault="00723A27">
      <w:pPr>
        <w:jc w:val="both"/>
        <w:rPr>
          <w:rFonts w:ascii="Georgia" w:eastAsia="Georgia" w:hAnsi="Georgia" w:cs="Georgia"/>
        </w:rPr>
      </w:pPr>
      <w:r>
        <w:rPr>
          <w:rFonts w:ascii="Georgia" w:eastAsia="Georgia" w:hAnsi="Georgia" w:cs="Georgia"/>
          <w:i/>
        </w:rPr>
        <w:t xml:space="preserve">Stage 4: </w:t>
      </w:r>
      <w:r>
        <w:rPr>
          <w:rFonts w:ascii="Georgia" w:eastAsia="Georgia" w:hAnsi="Georgia" w:cs="Georgia"/>
        </w:rPr>
        <w:t xml:space="preserve">Implementation stage in which the designed method will be implemented in a </w:t>
      </w:r>
      <w:r w:rsidR="00EA3DE0">
        <w:rPr>
          <w:rFonts w:ascii="Georgia" w:eastAsia="Georgia" w:hAnsi="Georgia" w:cs="Georgia"/>
        </w:rPr>
        <w:t>real-world</w:t>
      </w:r>
      <w:r>
        <w:rPr>
          <w:rFonts w:ascii="Georgia" w:eastAsia="Georgia" w:hAnsi="Georgia" w:cs="Georgia"/>
        </w:rPr>
        <w:t xml:space="preserve"> environment. This stage will take approximately 3 to 5 weeks.</w:t>
      </w:r>
    </w:p>
    <w:p w14:paraId="00000069" w14:textId="77777777" w:rsidR="00383FF7" w:rsidRDefault="00383FF7">
      <w:pPr>
        <w:jc w:val="both"/>
        <w:rPr>
          <w:rFonts w:ascii="Georgia" w:eastAsia="Georgia" w:hAnsi="Georgia" w:cs="Georgia"/>
        </w:rPr>
      </w:pPr>
    </w:p>
    <w:p w14:paraId="0000006A" w14:textId="77777777" w:rsidR="00383FF7" w:rsidRDefault="00723A27">
      <w:pPr>
        <w:jc w:val="both"/>
        <w:rPr>
          <w:rFonts w:ascii="Georgia" w:eastAsia="Georgia" w:hAnsi="Georgia" w:cs="Georgia"/>
          <w:b/>
        </w:rPr>
      </w:pPr>
      <w:r>
        <w:rPr>
          <w:rFonts w:ascii="Georgia" w:eastAsia="Georgia" w:hAnsi="Georgia" w:cs="Georgia"/>
          <w:b/>
        </w:rPr>
        <w:t>References</w:t>
      </w:r>
    </w:p>
    <w:p w14:paraId="0000006B" w14:textId="77777777" w:rsidR="00383FF7" w:rsidRDefault="00383FF7">
      <w:pPr>
        <w:jc w:val="both"/>
        <w:rPr>
          <w:rFonts w:ascii="Georgia" w:eastAsia="Georgia" w:hAnsi="Georgia" w:cs="Georgia"/>
          <w:b/>
        </w:rPr>
      </w:pPr>
    </w:p>
    <w:p w14:paraId="0000006C" w14:textId="77777777" w:rsidR="00383FF7" w:rsidRDefault="00723A27">
      <w:pPr>
        <w:jc w:val="both"/>
        <w:rPr>
          <w:rFonts w:ascii="Georgia" w:eastAsia="Georgia" w:hAnsi="Georgia" w:cs="Georgia"/>
        </w:rPr>
      </w:pPr>
      <w:r>
        <w:rPr>
          <w:rFonts w:ascii="Georgia" w:eastAsia="Georgia" w:hAnsi="Georgia" w:cs="Georgia"/>
        </w:rPr>
        <w:t xml:space="preserve">Arulkumaran, K., </w:t>
      </w:r>
      <w:proofErr w:type="spellStart"/>
      <w:r>
        <w:rPr>
          <w:rFonts w:ascii="Georgia" w:eastAsia="Georgia" w:hAnsi="Georgia" w:cs="Georgia"/>
        </w:rPr>
        <w:t>Deisenroth</w:t>
      </w:r>
      <w:proofErr w:type="spellEnd"/>
      <w:r>
        <w:rPr>
          <w:rFonts w:ascii="Georgia" w:eastAsia="Georgia" w:hAnsi="Georgia" w:cs="Georgia"/>
        </w:rPr>
        <w:t>, M. P., Brundage, M., &amp; Bharath, A. A. (2017). Deep reinforcement learning: A brief survey. IEEE Signal Processing Magazine, 34(6), 26-38.</w:t>
      </w:r>
    </w:p>
    <w:p w14:paraId="0000006D" w14:textId="77777777" w:rsidR="00383FF7" w:rsidRDefault="00383FF7">
      <w:pPr>
        <w:jc w:val="both"/>
        <w:rPr>
          <w:rFonts w:ascii="Georgia" w:eastAsia="Georgia" w:hAnsi="Georgia" w:cs="Georgia"/>
        </w:rPr>
      </w:pPr>
    </w:p>
    <w:p w14:paraId="0000006E" w14:textId="6DE5A11E" w:rsidR="00383FF7" w:rsidRDefault="00723A27">
      <w:pPr>
        <w:jc w:val="both"/>
        <w:rPr>
          <w:rFonts w:ascii="Georgia" w:eastAsia="Georgia" w:hAnsi="Georgia" w:cs="Georgia"/>
        </w:rPr>
      </w:pPr>
      <w:r>
        <w:rPr>
          <w:rFonts w:ascii="Georgia" w:eastAsia="Georgia" w:hAnsi="Georgia" w:cs="Georgia"/>
        </w:rPr>
        <w:lastRenderedPageBreak/>
        <w:t xml:space="preserve">Cadena, C., </w:t>
      </w:r>
      <w:proofErr w:type="spellStart"/>
      <w:r>
        <w:rPr>
          <w:rFonts w:ascii="Georgia" w:eastAsia="Georgia" w:hAnsi="Georgia" w:cs="Georgia"/>
        </w:rPr>
        <w:t>Carlone</w:t>
      </w:r>
      <w:proofErr w:type="spellEnd"/>
      <w:r>
        <w:rPr>
          <w:rFonts w:ascii="Georgia" w:eastAsia="Georgia" w:hAnsi="Georgia" w:cs="Georgia"/>
        </w:rPr>
        <w:t xml:space="preserve">, L., Carrillo, H., Latif, Y., </w:t>
      </w:r>
      <w:proofErr w:type="spellStart"/>
      <w:r>
        <w:rPr>
          <w:rFonts w:ascii="Georgia" w:eastAsia="Georgia" w:hAnsi="Georgia" w:cs="Georgia"/>
        </w:rPr>
        <w:t>Scaramuzza</w:t>
      </w:r>
      <w:proofErr w:type="spellEnd"/>
      <w:r>
        <w:rPr>
          <w:rFonts w:ascii="Georgia" w:eastAsia="Georgia" w:hAnsi="Georgia" w:cs="Georgia"/>
        </w:rPr>
        <w:t xml:space="preserve">, D., </w:t>
      </w:r>
      <w:proofErr w:type="spellStart"/>
      <w:r>
        <w:rPr>
          <w:rFonts w:ascii="Georgia" w:eastAsia="Georgia" w:hAnsi="Georgia" w:cs="Georgia"/>
        </w:rPr>
        <w:t>Neira</w:t>
      </w:r>
      <w:proofErr w:type="spellEnd"/>
      <w:r>
        <w:rPr>
          <w:rFonts w:ascii="Georgia" w:eastAsia="Georgia" w:hAnsi="Georgia" w:cs="Georgia"/>
        </w:rPr>
        <w:t xml:space="preserve">, J., ... &amp; Leonard, J. J. (2016). Past, present, and future of simultaneous localization and mapping: Toward the robust-perception age. </w:t>
      </w:r>
      <w:r>
        <w:rPr>
          <w:rFonts w:ascii="Georgia" w:eastAsia="Georgia" w:hAnsi="Georgia" w:cs="Georgia"/>
          <w:i/>
        </w:rPr>
        <w:t>IEEE Transactions on robotics</w:t>
      </w:r>
      <w:r>
        <w:rPr>
          <w:rFonts w:ascii="Georgia" w:eastAsia="Georgia" w:hAnsi="Georgia" w:cs="Georgia"/>
        </w:rPr>
        <w:t xml:space="preserve">, </w:t>
      </w:r>
      <w:r>
        <w:rPr>
          <w:rFonts w:ascii="Georgia" w:eastAsia="Georgia" w:hAnsi="Georgia" w:cs="Georgia"/>
          <w:i/>
        </w:rPr>
        <w:t>32</w:t>
      </w:r>
      <w:r>
        <w:rPr>
          <w:rFonts w:ascii="Georgia" w:eastAsia="Georgia" w:hAnsi="Georgia" w:cs="Georgia"/>
        </w:rPr>
        <w:t>(6), 1309-1332.</w:t>
      </w:r>
    </w:p>
    <w:p w14:paraId="1D62DFD1" w14:textId="753123F9" w:rsidR="009D3328" w:rsidRDefault="009D3328">
      <w:pPr>
        <w:jc w:val="both"/>
        <w:rPr>
          <w:rFonts w:ascii="Georgia" w:eastAsia="Georgia" w:hAnsi="Georgia" w:cs="Georgia"/>
        </w:rPr>
      </w:pPr>
    </w:p>
    <w:p w14:paraId="793DF97F" w14:textId="78003161" w:rsidR="009D3328" w:rsidRDefault="009D3328">
      <w:pPr>
        <w:jc w:val="both"/>
        <w:rPr>
          <w:rFonts w:ascii="Georgia" w:eastAsia="Georgia" w:hAnsi="Georgia" w:cs="Georgia"/>
        </w:rPr>
      </w:pPr>
      <w:r w:rsidRPr="002D45F1">
        <w:rPr>
          <w:rFonts w:ascii="Georgia" w:eastAsia="Georgia" w:hAnsi="Georgia" w:cs="Georgia"/>
          <w:lang w:val="en-US"/>
        </w:rPr>
        <w:t xml:space="preserve">Keidar, M., &amp; Kaminka, G. A. (2014). </w:t>
      </w:r>
      <w:r w:rsidRPr="009D3328">
        <w:rPr>
          <w:rFonts w:ascii="Georgia" w:eastAsia="Georgia" w:hAnsi="Georgia" w:cs="Georgia"/>
        </w:rPr>
        <w:t>Efficient frontier detection for robot exploration. The International Journal of Robotics Research, 33(2), 215-236.</w:t>
      </w:r>
    </w:p>
    <w:p w14:paraId="1374FD71" w14:textId="0A2B8623" w:rsidR="00BF741C" w:rsidRDefault="00BF741C">
      <w:pPr>
        <w:jc w:val="both"/>
        <w:rPr>
          <w:rFonts w:ascii="Georgia" w:eastAsia="Georgia" w:hAnsi="Georgia" w:cs="Georgia"/>
        </w:rPr>
      </w:pPr>
    </w:p>
    <w:p w14:paraId="42C59507" w14:textId="18E9A446" w:rsidR="00BF741C" w:rsidRPr="00BF741C" w:rsidRDefault="00BF741C">
      <w:pPr>
        <w:jc w:val="both"/>
        <w:rPr>
          <w:rFonts w:ascii="Georgia" w:eastAsia="Georgia" w:hAnsi="Georgia" w:cs="Georgia"/>
        </w:rPr>
      </w:pPr>
      <w:r w:rsidRPr="00BF741C">
        <w:rPr>
          <w:rFonts w:ascii="Georgia" w:eastAsia="Georgia" w:hAnsi="Georgia" w:cs="Georgia"/>
        </w:rPr>
        <w:t>Kunze, L., Hawes, N., Duckett, T., Hanheide, M., &amp; Krajník, T. (2018). Artificial intelligence for long-term robot autonomy: A survey. IEEE Robotics and Automation Letters, 3(4), 4023-4030.</w:t>
      </w:r>
    </w:p>
    <w:p w14:paraId="2D46F2E2" w14:textId="15E0A29E" w:rsidR="00C21232" w:rsidRDefault="00C21232">
      <w:pPr>
        <w:jc w:val="both"/>
        <w:rPr>
          <w:rFonts w:ascii="Georgia" w:eastAsia="Georgia" w:hAnsi="Georgia" w:cs="Georgia"/>
        </w:rPr>
      </w:pPr>
    </w:p>
    <w:p w14:paraId="65CB4B0F" w14:textId="489DAC21" w:rsidR="00C21232" w:rsidRDefault="00C21232">
      <w:pPr>
        <w:jc w:val="both"/>
        <w:rPr>
          <w:rFonts w:ascii="Georgia" w:eastAsia="Georgia" w:hAnsi="Georgia" w:cs="Georgia"/>
        </w:rPr>
      </w:pPr>
      <w:r w:rsidRPr="00C21232">
        <w:rPr>
          <w:rFonts w:ascii="Georgia" w:eastAsia="Georgia" w:hAnsi="Georgia" w:cs="Georgia"/>
        </w:rPr>
        <w:t>Mammolo, D. (2019). Active slam in crowded environments (Master's thesis, Autonomous Systems Lab, ETH Zurich).</w:t>
      </w:r>
    </w:p>
    <w:p w14:paraId="63E154B7" w14:textId="567BCB71" w:rsidR="00870E63" w:rsidRDefault="00870E63">
      <w:pPr>
        <w:jc w:val="both"/>
        <w:rPr>
          <w:rFonts w:ascii="Georgia" w:eastAsia="Georgia" w:hAnsi="Georgia" w:cs="Georgia"/>
        </w:rPr>
      </w:pPr>
    </w:p>
    <w:p w14:paraId="66389B85" w14:textId="03998185" w:rsidR="00870E63" w:rsidRPr="00C21232" w:rsidRDefault="00870E63">
      <w:pPr>
        <w:jc w:val="both"/>
        <w:rPr>
          <w:rFonts w:ascii="Georgia" w:eastAsia="Georgia" w:hAnsi="Georgia" w:cs="Georgia"/>
        </w:rPr>
      </w:pPr>
      <w:r w:rsidRPr="00870E63">
        <w:rPr>
          <w:rFonts w:ascii="Georgia" w:eastAsia="Georgia" w:hAnsi="Georgia" w:cs="Georgia"/>
        </w:rPr>
        <w:t>Marjovi, A., Nunes, J. G., Marques, L., &amp; De Almeida, A. (2009, October). Multi-robot exploration and fire searching. In 2009 IEEE/RSJ International Conference on Intelligent Robots and Systems (pp. 1929-1934). IEEE.</w:t>
      </w:r>
    </w:p>
    <w:p w14:paraId="0000006F" w14:textId="77777777" w:rsidR="00383FF7" w:rsidRDefault="00383FF7">
      <w:pPr>
        <w:jc w:val="both"/>
        <w:rPr>
          <w:rFonts w:ascii="Georgia" w:eastAsia="Georgia" w:hAnsi="Georgia" w:cs="Georgia"/>
        </w:rPr>
      </w:pPr>
    </w:p>
    <w:p w14:paraId="00000070" w14:textId="77777777" w:rsidR="00383FF7" w:rsidRDefault="00723A27">
      <w:pPr>
        <w:jc w:val="both"/>
        <w:rPr>
          <w:rFonts w:ascii="Georgia" w:eastAsia="Georgia" w:hAnsi="Georgia" w:cs="Georgia"/>
        </w:rPr>
      </w:pPr>
      <w:r>
        <w:rPr>
          <w:rFonts w:ascii="Georgia" w:eastAsia="Georgia" w:hAnsi="Georgia" w:cs="Georgia"/>
        </w:rPr>
        <w:t xml:space="preserve">Niroui, F., Zhang, K., </w:t>
      </w:r>
      <w:proofErr w:type="spellStart"/>
      <w:r>
        <w:rPr>
          <w:rFonts w:ascii="Georgia" w:eastAsia="Georgia" w:hAnsi="Georgia" w:cs="Georgia"/>
        </w:rPr>
        <w:t>Kashino</w:t>
      </w:r>
      <w:proofErr w:type="spellEnd"/>
      <w:r>
        <w:rPr>
          <w:rFonts w:ascii="Georgia" w:eastAsia="Georgia" w:hAnsi="Georgia" w:cs="Georgia"/>
        </w:rPr>
        <w:t>, Z., &amp; Nejat, G. (2019). Deep reinforcement learning robot for search and rescue applications: Exploration in unknown cluttered environments. IEEE Robotics and Automation Letters, 4(2), 610-617.</w:t>
      </w:r>
    </w:p>
    <w:p w14:paraId="00000071" w14:textId="77777777" w:rsidR="00383FF7" w:rsidRDefault="00383FF7">
      <w:pPr>
        <w:jc w:val="both"/>
        <w:rPr>
          <w:rFonts w:ascii="Georgia" w:eastAsia="Georgia" w:hAnsi="Georgia" w:cs="Georgia"/>
        </w:rPr>
      </w:pPr>
    </w:p>
    <w:p w14:paraId="00000072" w14:textId="77777777" w:rsidR="00383FF7" w:rsidRDefault="00723A27">
      <w:pPr>
        <w:jc w:val="both"/>
        <w:rPr>
          <w:rFonts w:ascii="Georgia" w:eastAsia="Georgia" w:hAnsi="Georgia" w:cs="Georgia"/>
        </w:rPr>
      </w:pPr>
      <w:r w:rsidRPr="0065278F">
        <w:rPr>
          <w:rFonts w:ascii="Georgia" w:eastAsia="Georgia" w:hAnsi="Georgia" w:cs="Georgia"/>
          <w:lang w:val="en-US"/>
        </w:rPr>
        <w:t xml:space="preserve">Otterlo, M. V., &amp; Wiering, M. (2012). </w:t>
      </w:r>
      <w:r>
        <w:rPr>
          <w:rFonts w:ascii="Georgia" w:eastAsia="Georgia" w:hAnsi="Georgia" w:cs="Georgia"/>
        </w:rPr>
        <w:t xml:space="preserve">Reinforcement learning and </w:t>
      </w:r>
      <w:proofErr w:type="spellStart"/>
      <w:r>
        <w:rPr>
          <w:rFonts w:ascii="Georgia" w:eastAsia="Georgia" w:hAnsi="Georgia" w:cs="Georgia"/>
        </w:rPr>
        <w:t>markov</w:t>
      </w:r>
      <w:proofErr w:type="spellEnd"/>
      <w:r>
        <w:rPr>
          <w:rFonts w:ascii="Georgia" w:eastAsia="Georgia" w:hAnsi="Georgia" w:cs="Georgia"/>
        </w:rPr>
        <w:t xml:space="preserve"> decision processes. In Reinforcement learning (pp. 3-42). Springer, Berlin, Heidelberg.</w:t>
      </w:r>
    </w:p>
    <w:p w14:paraId="00000073" w14:textId="77777777" w:rsidR="00383FF7" w:rsidRDefault="00383FF7">
      <w:pPr>
        <w:jc w:val="both"/>
        <w:rPr>
          <w:rFonts w:ascii="Georgia" w:eastAsia="Georgia" w:hAnsi="Georgia" w:cs="Georgia"/>
          <w:b/>
        </w:rPr>
      </w:pPr>
    </w:p>
    <w:p w14:paraId="00000074" w14:textId="53303271" w:rsidR="00383FF7" w:rsidRDefault="00723A27">
      <w:pPr>
        <w:jc w:val="both"/>
        <w:rPr>
          <w:rFonts w:ascii="Georgia" w:eastAsia="Georgia" w:hAnsi="Georgia" w:cs="Georgia"/>
        </w:rPr>
      </w:pPr>
      <w:r>
        <w:rPr>
          <w:rFonts w:ascii="Georgia" w:eastAsia="Georgia" w:hAnsi="Georgia" w:cs="Georgia"/>
        </w:rPr>
        <w:t xml:space="preserve">Ramakrishnan, S. K., Jayaraman, D., &amp; </w:t>
      </w:r>
      <w:proofErr w:type="spellStart"/>
      <w:r>
        <w:rPr>
          <w:rFonts w:ascii="Georgia" w:eastAsia="Georgia" w:hAnsi="Georgia" w:cs="Georgia"/>
        </w:rPr>
        <w:t>Grauman</w:t>
      </w:r>
      <w:proofErr w:type="spellEnd"/>
      <w:r>
        <w:rPr>
          <w:rFonts w:ascii="Georgia" w:eastAsia="Georgia" w:hAnsi="Georgia" w:cs="Georgia"/>
        </w:rPr>
        <w:t xml:space="preserve">, K. (2021). An exploration of embodied visual exploration. </w:t>
      </w:r>
      <w:r>
        <w:rPr>
          <w:rFonts w:ascii="Georgia" w:eastAsia="Georgia" w:hAnsi="Georgia" w:cs="Georgia"/>
          <w:i/>
        </w:rPr>
        <w:t>International Journal of Computer Vision</w:t>
      </w:r>
      <w:r>
        <w:rPr>
          <w:rFonts w:ascii="Georgia" w:eastAsia="Georgia" w:hAnsi="Georgia" w:cs="Georgia"/>
        </w:rPr>
        <w:t xml:space="preserve">, </w:t>
      </w:r>
      <w:r>
        <w:rPr>
          <w:rFonts w:ascii="Georgia" w:eastAsia="Georgia" w:hAnsi="Georgia" w:cs="Georgia"/>
          <w:i/>
        </w:rPr>
        <w:t>129</w:t>
      </w:r>
      <w:r>
        <w:rPr>
          <w:rFonts w:ascii="Georgia" w:eastAsia="Georgia" w:hAnsi="Georgia" w:cs="Georgia"/>
        </w:rPr>
        <w:t>(5), 1616-1649.</w:t>
      </w:r>
    </w:p>
    <w:p w14:paraId="7B0BF090" w14:textId="1418CA83" w:rsidR="002F2632" w:rsidRDefault="002F2632">
      <w:pPr>
        <w:jc w:val="both"/>
        <w:rPr>
          <w:rFonts w:ascii="Georgia" w:eastAsia="Georgia" w:hAnsi="Georgia" w:cs="Georgia"/>
        </w:rPr>
      </w:pPr>
    </w:p>
    <w:p w14:paraId="161DC35B" w14:textId="64E89317" w:rsidR="002F2632" w:rsidRDefault="002F2632">
      <w:pPr>
        <w:jc w:val="both"/>
        <w:rPr>
          <w:rFonts w:ascii="Georgia" w:eastAsia="Georgia" w:hAnsi="Georgia" w:cs="Georgia"/>
        </w:rPr>
      </w:pPr>
      <w:r w:rsidRPr="002F2632">
        <w:rPr>
          <w:rFonts w:ascii="Georgia" w:eastAsia="Georgia" w:hAnsi="Georgia" w:cs="Georgia"/>
        </w:rPr>
        <w:t xml:space="preserve">Vasilii, K., Vladimir, A., Andrey, P., &amp;amp; Vera, K. (2018). The lidar odometry in the slam. Proceedings of the </w:t>
      </w:r>
      <w:proofErr w:type="spellStart"/>
      <w:r w:rsidRPr="002F2632">
        <w:rPr>
          <w:rFonts w:ascii="Georgia" w:eastAsia="Georgia" w:hAnsi="Georgia" w:cs="Georgia"/>
        </w:rPr>
        <w:t>Xxth</w:t>
      </w:r>
      <w:proofErr w:type="spellEnd"/>
      <w:r w:rsidRPr="002F2632">
        <w:rPr>
          <w:rFonts w:ascii="Georgia" w:eastAsia="Georgia" w:hAnsi="Georgia" w:cs="Georgia"/>
        </w:rPr>
        <w:t xml:space="preserve"> Conference of Open Innovations Association </w:t>
      </w:r>
      <w:proofErr w:type="spellStart"/>
      <w:r w:rsidRPr="002F2632">
        <w:rPr>
          <w:rFonts w:ascii="Georgia" w:eastAsia="Georgia" w:hAnsi="Georgia" w:cs="Georgia"/>
        </w:rPr>
        <w:t>Fruct</w:t>
      </w:r>
      <w:proofErr w:type="spellEnd"/>
      <w:r w:rsidRPr="002F2632">
        <w:rPr>
          <w:rFonts w:ascii="Georgia" w:eastAsia="Georgia" w:hAnsi="Georgia" w:cs="Georgia"/>
        </w:rPr>
        <w:t>, 23, 180–185. Retrieved March 24, 2022, from INSERT-MISSING-URL.</w:t>
      </w:r>
    </w:p>
    <w:p w14:paraId="00000075" w14:textId="77777777" w:rsidR="00383FF7" w:rsidRDefault="00383FF7">
      <w:pPr>
        <w:jc w:val="both"/>
        <w:rPr>
          <w:rFonts w:ascii="Georgia" w:eastAsia="Georgia" w:hAnsi="Georgia" w:cs="Georgia"/>
        </w:rPr>
      </w:pPr>
    </w:p>
    <w:p w14:paraId="00000076" w14:textId="77777777" w:rsidR="00383FF7" w:rsidRDefault="00723A27">
      <w:pPr>
        <w:jc w:val="both"/>
        <w:rPr>
          <w:rFonts w:ascii="Georgia" w:eastAsia="Georgia" w:hAnsi="Georgia" w:cs="Georgia"/>
        </w:rPr>
      </w:pPr>
      <w:r>
        <w:rPr>
          <w:rFonts w:ascii="Georgia" w:eastAsia="Georgia" w:hAnsi="Georgia" w:cs="Georgia"/>
        </w:rPr>
        <w:t xml:space="preserve">Verschuren, P., </w:t>
      </w:r>
      <w:proofErr w:type="spellStart"/>
      <w:r>
        <w:rPr>
          <w:rFonts w:ascii="Georgia" w:eastAsia="Georgia" w:hAnsi="Georgia" w:cs="Georgia"/>
        </w:rPr>
        <w:t>Doorewaard</w:t>
      </w:r>
      <w:proofErr w:type="spellEnd"/>
      <w:r>
        <w:rPr>
          <w:rFonts w:ascii="Georgia" w:eastAsia="Georgia" w:hAnsi="Georgia" w:cs="Georgia"/>
        </w:rPr>
        <w:t xml:space="preserve">, H., &amp; </w:t>
      </w:r>
      <w:proofErr w:type="spellStart"/>
      <w:r>
        <w:rPr>
          <w:rFonts w:ascii="Georgia" w:eastAsia="Georgia" w:hAnsi="Georgia" w:cs="Georgia"/>
        </w:rPr>
        <w:t>Mellion</w:t>
      </w:r>
      <w:proofErr w:type="spellEnd"/>
      <w:r>
        <w:rPr>
          <w:rFonts w:ascii="Georgia" w:eastAsia="Georgia" w:hAnsi="Georgia" w:cs="Georgia"/>
        </w:rPr>
        <w:t xml:space="preserve">, M. (2010). </w:t>
      </w:r>
      <w:r>
        <w:rPr>
          <w:rFonts w:ascii="Georgia" w:eastAsia="Georgia" w:hAnsi="Georgia" w:cs="Georgia"/>
          <w:i/>
        </w:rPr>
        <w:t>Designing a research project</w:t>
      </w:r>
      <w:r>
        <w:rPr>
          <w:rFonts w:ascii="Georgia" w:eastAsia="Georgia" w:hAnsi="Georgia" w:cs="Georgia"/>
        </w:rPr>
        <w:t xml:space="preserve"> (Vol. 2). The Hague: Eleven International Publishing.</w:t>
      </w:r>
    </w:p>
    <w:p w14:paraId="00000077" w14:textId="77777777" w:rsidR="00383FF7" w:rsidRDefault="00383FF7">
      <w:pPr>
        <w:jc w:val="both"/>
        <w:rPr>
          <w:rFonts w:ascii="Georgia" w:eastAsia="Georgia" w:hAnsi="Georgia" w:cs="Georgia"/>
        </w:rPr>
      </w:pPr>
    </w:p>
    <w:p w14:paraId="0000007C" w14:textId="77158C4E" w:rsidR="00383FF7" w:rsidRDefault="00723A27">
      <w:pPr>
        <w:jc w:val="both"/>
        <w:rPr>
          <w:rFonts w:ascii="Georgia" w:eastAsia="Georgia" w:hAnsi="Georgia" w:cs="Georgia"/>
        </w:rPr>
      </w:pPr>
      <w:r>
        <w:rPr>
          <w:rFonts w:ascii="Georgia" w:eastAsia="Georgia" w:hAnsi="Georgia" w:cs="Georgia"/>
        </w:rPr>
        <w:t>Williams, C. (2012). MGMT (5th ed.). USA: South- Western College Publishing.</w:t>
      </w:r>
    </w:p>
    <w:sectPr w:rsidR="00383FF7">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A07B" w14:textId="77777777" w:rsidR="00E15B1D" w:rsidRDefault="00E15B1D">
      <w:r>
        <w:separator/>
      </w:r>
    </w:p>
  </w:endnote>
  <w:endnote w:type="continuationSeparator" w:id="0">
    <w:p w14:paraId="59A1F8F4" w14:textId="77777777" w:rsidR="00E15B1D" w:rsidRDefault="00E1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8CA7" w14:textId="77777777" w:rsidR="00E15B1D" w:rsidRDefault="00E15B1D">
      <w:r>
        <w:separator/>
      </w:r>
    </w:p>
  </w:footnote>
  <w:footnote w:type="continuationSeparator" w:id="0">
    <w:p w14:paraId="202B7EFB" w14:textId="77777777" w:rsidR="00E15B1D" w:rsidRDefault="00E1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383FF7" w:rsidRDefault="00723A27">
    <w:pPr>
      <w:pBdr>
        <w:top w:val="nil"/>
        <w:left w:val="nil"/>
        <w:bottom w:val="nil"/>
        <w:right w:val="nil"/>
        <w:between w:val="nil"/>
      </w:pBdr>
      <w:tabs>
        <w:tab w:val="center" w:pos="4513"/>
        <w:tab w:val="right" w:pos="9026"/>
      </w:tabs>
      <w:rPr>
        <w:color w:val="000000"/>
      </w:rPr>
    </w:pPr>
    <w:r>
      <w:rPr>
        <w:color w:val="000000"/>
      </w:rPr>
      <w:t>Ivo Meijers S3810313</w:t>
    </w:r>
    <w:r>
      <w:rPr>
        <w:color w:val="000000"/>
      </w:rPr>
      <w:tab/>
    </w:r>
    <w:r>
      <w:rPr>
        <w:color w:val="000000"/>
      </w:rPr>
      <w:tab/>
      <w:t>18-03-2022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412F"/>
    <w:multiLevelType w:val="multilevel"/>
    <w:tmpl w:val="DF068F60"/>
    <w:lvl w:ilvl="0">
      <w:numFmt w:val="bullet"/>
      <w:lvlText w:val="-"/>
      <w:lvlJc w:val="left"/>
      <w:pPr>
        <w:ind w:left="720" w:hanging="360"/>
      </w:pPr>
      <w:rPr>
        <w:rFonts w:ascii="Georgia" w:eastAsia="Georgia" w:hAnsi="Georgia" w:cs="Georg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84341F"/>
    <w:multiLevelType w:val="multilevel"/>
    <w:tmpl w:val="7966C08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7D7372"/>
    <w:multiLevelType w:val="multilevel"/>
    <w:tmpl w:val="35BCEE2A"/>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 bg">
    <w15:presenceInfo w15:providerId="Windows Live" w15:userId="61c0c4a05ec10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FF7"/>
    <w:rsid w:val="000107E5"/>
    <w:rsid w:val="000D1167"/>
    <w:rsid w:val="000D15CE"/>
    <w:rsid w:val="000F1F9C"/>
    <w:rsid w:val="00142502"/>
    <w:rsid w:val="00142BED"/>
    <w:rsid w:val="00170B74"/>
    <w:rsid w:val="00174FC4"/>
    <w:rsid w:val="001A0080"/>
    <w:rsid w:val="001D65C0"/>
    <w:rsid w:val="001E4AC9"/>
    <w:rsid w:val="00295D49"/>
    <w:rsid w:val="002D45F1"/>
    <w:rsid w:val="002F2632"/>
    <w:rsid w:val="0032276F"/>
    <w:rsid w:val="00330029"/>
    <w:rsid w:val="00352429"/>
    <w:rsid w:val="00383FF7"/>
    <w:rsid w:val="004225E2"/>
    <w:rsid w:val="00473916"/>
    <w:rsid w:val="004916D4"/>
    <w:rsid w:val="00510489"/>
    <w:rsid w:val="0052580C"/>
    <w:rsid w:val="005A1E07"/>
    <w:rsid w:val="0065278F"/>
    <w:rsid w:val="0067307E"/>
    <w:rsid w:val="00693E85"/>
    <w:rsid w:val="006A0ED6"/>
    <w:rsid w:val="007110C5"/>
    <w:rsid w:val="00723A27"/>
    <w:rsid w:val="007738F2"/>
    <w:rsid w:val="007B6E6E"/>
    <w:rsid w:val="007C6DC5"/>
    <w:rsid w:val="00815871"/>
    <w:rsid w:val="008473A9"/>
    <w:rsid w:val="00862F32"/>
    <w:rsid w:val="00870E63"/>
    <w:rsid w:val="008E50BC"/>
    <w:rsid w:val="00904BAE"/>
    <w:rsid w:val="00911933"/>
    <w:rsid w:val="00927CA8"/>
    <w:rsid w:val="0093056C"/>
    <w:rsid w:val="00981933"/>
    <w:rsid w:val="009D3328"/>
    <w:rsid w:val="00A33007"/>
    <w:rsid w:val="00A51DAB"/>
    <w:rsid w:val="00A67BDE"/>
    <w:rsid w:val="00A76EAD"/>
    <w:rsid w:val="00AB4CFE"/>
    <w:rsid w:val="00AC330E"/>
    <w:rsid w:val="00BA7778"/>
    <w:rsid w:val="00BB1AEC"/>
    <w:rsid w:val="00BC26BC"/>
    <w:rsid w:val="00BF741C"/>
    <w:rsid w:val="00C117D9"/>
    <w:rsid w:val="00C21232"/>
    <w:rsid w:val="00C44D8B"/>
    <w:rsid w:val="00C62E03"/>
    <w:rsid w:val="00CD02A6"/>
    <w:rsid w:val="00D405CD"/>
    <w:rsid w:val="00D518A0"/>
    <w:rsid w:val="00D63593"/>
    <w:rsid w:val="00DA0088"/>
    <w:rsid w:val="00DC08A9"/>
    <w:rsid w:val="00E15B1D"/>
    <w:rsid w:val="00E42749"/>
    <w:rsid w:val="00E875D1"/>
    <w:rsid w:val="00EA3DE0"/>
    <w:rsid w:val="00F3104C"/>
    <w:rsid w:val="00FF2F7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D127"/>
  <w15:docId w15:val="{5B35368B-0BC2-444E-9D93-2635CBA7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3A67"/>
    <w:pPr>
      <w:ind w:left="720"/>
      <w:contextualSpacing/>
    </w:pPr>
  </w:style>
  <w:style w:type="paragraph" w:styleId="Header">
    <w:name w:val="header"/>
    <w:basedOn w:val="Normal"/>
    <w:link w:val="HeaderChar"/>
    <w:uiPriority w:val="99"/>
    <w:unhideWhenUsed/>
    <w:rsid w:val="008F0858"/>
    <w:pPr>
      <w:tabs>
        <w:tab w:val="center" w:pos="4513"/>
        <w:tab w:val="right" w:pos="9026"/>
      </w:tabs>
    </w:pPr>
  </w:style>
  <w:style w:type="character" w:customStyle="1" w:styleId="HeaderChar">
    <w:name w:val="Header Char"/>
    <w:basedOn w:val="DefaultParagraphFont"/>
    <w:link w:val="Header"/>
    <w:uiPriority w:val="99"/>
    <w:rsid w:val="008F0858"/>
  </w:style>
  <w:style w:type="paragraph" w:styleId="Footer">
    <w:name w:val="footer"/>
    <w:basedOn w:val="Normal"/>
    <w:link w:val="FooterChar"/>
    <w:uiPriority w:val="99"/>
    <w:unhideWhenUsed/>
    <w:rsid w:val="008F0858"/>
    <w:pPr>
      <w:tabs>
        <w:tab w:val="center" w:pos="4513"/>
        <w:tab w:val="right" w:pos="9026"/>
      </w:tabs>
    </w:pPr>
  </w:style>
  <w:style w:type="character" w:customStyle="1" w:styleId="FooterChar">
    <w:name w:val="Footer Char"/>
    <w:basedOn w:val="DefaultParagraphFont"/>
    <w:link w:val="Footer"/>
    <w:uiPriority w:val="99"/>
    <w:rsid w:val="008F0858"/>
  </w:style>
  <w:style w:type="paragraph" w:styleId="Caption">
    <w:name w:val="caption"/>
    <w:basedOn w:val="Normal"/>
    <w:next w:val="Normal"/>
    <w:uiPriority w:val="35"/>
    <w:unhideWhenUsed/>
    <w:qFormat/>
    <w:rsid w:val="005277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B39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935"/>
    <w:rPr>
      <w:rFonts w:ascii="Segoe UI" w:hAnsi="Segoe UI" w:cs="Segoe UI"/>
      <w:sz w:val="18"/>
      <w:szCs w:val="18"/>
    </w:rPr>
  </w:style>
  <w:style w:type="character" w:styleId="CommentReference">
    <w:name w:val="annotation reference"/>
    <w:basedOn w:val="DefaultParagraphFont"/>
    <w:uiPriority w:val="99"/>
    <w:semiHidden/>
    <w:unhideWhenUsed/>
    <w:rsid w:val="002C1F1D"/>
    <w:rPr>
      <w:sz w:val="16"/>
      <w:szCs w:val="16"/>
    </w:rPr>
  </w:style>
  <w:style w:type="paragraph" w:styleId="CommentText">
    <w:name w:val="annotation text"/>
    <w:basedOn w:val="Normal"/>
    <w:link w:val="CommentTextChar"/>
    <w:uiPriority w:val="99"/>
    <w:semiHidden/>
    <w:unhideWhenUsed/>
    <w:rsid w:val="002C1F1D"/>
    <w:rPr>
      <w:sz w:val="20"/>
      <w:szCs w:val="20"/>
    </w:rPr>
  </w:style>
  <w:style w:type="character" w:customStyle="1" w:styleId="CommentTextChar">
    <w:name w:val="Comment Text Char"/>
    <w:basedOn w:val="DefaultParagraphFont"/>
    <w:link w:val="CommentText"/>
    <w:uiPriority w:val="99"/>
    <w:semiHidden/>
    <w:rsid w:val="002C1F1D"/>
    <w:rPr>
      <w:sz w:val="20"/>
      <w:szCs w:val="20"/>
    </w:rPr>
  </w:style>
  <w:style w:type="paragraph" w:styleId="CommentSubject">
    <w:name w:val="annotation subject"/>
    <w:basedOn w:val="CommentText"/>
    <w:next w:val="CommentText"/>
    <w:link w:val="CommentSubjectChar"/>
    <w:uiPriority w:val="99"/>
    <w:semiHidden/>
    <w:unhideWhenUsed/>
    <w:rsid w:val="002C1F1D"/>
    <w:rPr>
      <w:b/>
      <w:bCs/>
    </w:rPr>
  </w:style>
  <w:style w:type="character" w:customStyle="1" w:styleId="CommentSubjectChar">
    <w:name w:val="Comment Subject Char"/>
    <w:basedOn w:val="CommentTextChar"/>
    <w:link w:val="CommentSubject"/>
    <w:uiPriority w:val="99"/>
    <w:semiHidden/>
    <w:rsid w:val="002C1F1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4759">
      <w:bodyDiv w:val="1"/>
      <w:marLeft w:val="0"/>
      <w:marRight w:val="0"/>
      <w:marTop w:val="0"/>
      <w:marBottom w:val="0"/>
      <w:divBdr>
        <w:top w:val="none" w:sz="0" w:space="0" w:color="auto"/>
        <w:left w:val="none" w:sz="0" w:space="0" w:color="auto"/>
        <w:bottom w:val="none" w:sz="0" w:space="0" w:color="auto"/>
        <w:right w:val="none" w:sz="0" w:space="0" w:color="auto"/>
      </w:divBdr>
    </w:div>
    <w:div w:id="884368088">
      <w:bodyDiv w:val="1"/>
      <w:marLeft w:val="0"/>
      <w:marRight w:val="0"/>
      <w:marTop w:val="0"/>
      <w:marBottom w:val="0"/>
      <w:divBdr>
        <w:top w:val="none" w:sz="0" w:space="0" w:color="auto"/>
        <w:left w:val="none" w:sz="0" w:space="0" w:color="auto"/>
        <w:bottom w:val="none" w:sz="0" w:space="0" w:color="auto"/>
        <w:right w:val="none" w:sz="0" w:space="0" w:color="auto"/>
      </w:divBdr>
    </w:div>
    <w:div w:id="1413819492">
      <w:bodyDiv w:val="1"/>
      <w:marLeft w:val="0"/>
      <w:marRight w:val="0"/>
      <w:marTop w:val="0"/>
      <w:marBottom w:val="0"/>
      <w:divBdr>
        <w:top w:val="none" w:sz="0" w:space="0" w:color="auto"/>
        <w:left w:val="none" w:sz="0" w:space="0" w:color="auto"/>
        <w:bottom w:val="none" w:sz="0" w:space="0" w:color="auto"/>
        <w:right w:val="none" w:sz="0" w:space="0" w:color="auto"/>
      </w:divBdr>
      <w:divsChild>
        <w:div w:id="1747411877">
          <w:marLeft w:val="0"/>
          <w:marRight w:val="0"/>
          <w:marTop w:val="0"/>
          <w:marBottom w:val="0"/>
          <w:divBdr>
            <w:top w:val="none" w:sz="0" w:space="0" w:color="auto"/>
            <w:left w:val="none" w:sz="0" w:space="0" w:color="auto"/>
            <w:bottom w:val="none" w:sz="0" w:space="0" w:color="auto"/>
            <w:right w:val="none" w:sz="0" w:space="0" w:color="auto"/>
          </w:divBdr>
        </w:div>
      </w:divsChild>
    </w:div>
    <w:div w:id="1608808072">
      <w:bodyDiv w:val="1"/>
      <w:marLeft w:val="0"/>
      <w:marRight w:val="0"/>
      <w:marTop w:val="0"/>
      <w:marBottom w:val="0"/>
      <w:divBdr>
        <w:top w:val="none" w:sz="0" w:space="0" w:color="auto"/>
        <w:left w:val="none" w:sz="0" w:space="0" w:color="auto"/>
        <w:bottom w:val="none" w:sz="0" w:space="0" w:color="auto"/>
        <w:right w:val="none" w:sz="0" w:space="0" w:color="auto"/>
      </w:divBdr>
    </w:div>
    <w:div w:id="1679886198">
      <w:bodyDiv w:val="1"/>
      <w:marLeft w:val="0"/>
      <w:marRight w:val="0"/>
      <w:marTop w:val="0"/>
      <w:marBottom w:val="0"/>
      <w:divBdr>
        <w:top w:val="none" w:sz="0" w:space="0" w:color="auto"/>
        <w:left w:val="none" w:sz="0" w:space="0" w:color="auto"/>
        <w:bottom w:val="none" w:sz="0" w:space="0" w:color="auto"/>
        <w:right w:val="none" w:sz="0" w:space="0" w:color="auto"/>
      </w:divBdr>
    </w:div>
    <w:div w:id="1683629457">
      <w:bodyDiv w:val="1"/>
      <w:marLeft w:val="0"/>
      <w:marRight w:val="0"/>
      <w:marTop w:val="0"/>
      <w:marBottom w:val="0"/>
      <w:divBdr>
        <w:top w:val="none" w:sz="0" w:space="0" w:color="auto"/>
        <w:left w:val="none" w:sz="0" w:space="0" w:color="auto"/>
        <w:bottom w:val="none" w:sz="0" w:space="0" w:color="auto"/>
        <w:right w:val="none" w:sz="0" w:space="0" w:color="auto"/>
      </w:divBdr>
      <w:divsChild>
        <w:div w:id="1407337166">
          <w:marLeft w:val="0"/>
          <w:marRight w:val="0"/>
          <w:marTop w:val="0"/>
          <w:marBottom w:val="0"/>
          <w:divBdr>
            <w:top w:val="none" w:sz="0" w:space="0" w:color="auto"/>
            <w:left w:val="none" w:sz="0" w:space="0" w:color="auto"/>
            <w:bottom w:val="none" w:sz="0" w:space="0" w:color="auto"/>
            <w:right w:val="none" w:sz="0" w:space="0" w:color="auto"/>
          </w:divBdr>
        </w:div>
      </w:divsChild>
    </w:div>
    <w:div w:id="1857620940">
      <w:bodyDiv w:val="1"/>
      <w:marLeft w:val="0"/>
      <w:marRight w:val="0"/>
      <w:marTop w:val="0"/>
      <w:marBottom w:val="0"/>
      <w:divBdr>
        <w:top w:val="none" w:sz="0" w:space="0" w:color="auto"/>
        <w:left w:val="none" w:sz="0" w:space="0" w:color="auto"/>
        <w:bottom w:val="none" w:sz="0" w:space="0" w:color="auto"/>
        <w:right w:val="none" w:sz="0" w:space="0" w:color="auto"/>
      </w:divBdr>
    </w:div>
    <w:div w:id="1988899736">
      <w:bodyDiv w:val="1"/>
      <w:marLeft w:val="0"/>
      <w:marRight w:val="0"/>
      <w:marTop w:val="0"/>
      <w:marBottom w:val="0"/>
      <w:divBdr>
        <w:top w:val="none" w:sz="0" w:space="0" w:color="auto"/>
        <w:left w:val="none" w:sz="0" w:space="0" w:color="auto"/>
        <w:bottom w:val="none" w:sz="0" w:space="0" w:color="auto"/>
        <w:right w:val="none" w:sz="0" w:space="0" w:color="auto"/>
      </w:divBdr>
      <w:divsChild>
        <w:div w:id="276261444">
          <w:marLeft w:val="0"/>
          <w:marRight w:val="0"/>
          <w:marTop w:val="0"/>
          <w:marBottom w:val="0"/>
          <w:divBdr>
            <w:top w:val="none" w:sz="0" w:space="0" w:color="auto"/>
            <w:left w:val="none" w:sz="0" w:space="0" w:color="auto"/>
            <w:bottom w:val="none" w:sz="0" w:space="0" w:color="auto"/>
            <w:right w:val="none" w:sz="0" w:space="0" w:color="auto"/>
          </w:divBdr>
        </w:div>
      </w:divsChild>
    </w:div>
    <w:div w:id="2044287912">
      <w:bodyDiv w:val="1"/>
      <w:marLeft w:val="0"/>
      <w:marRight w:val="0"/>
      <w:marTop w:val="0"/>
      <w:marBottom w:val="0"/>
      <w:divBdr>
        <w:top w:val="none" w:sz="0" w:space="0" w:color="auto"/>
        <w:left w:val="none" w:sz="0" w:space="0" w:color="auto"/>
        <w:bottom w:val="none" w:sz="0" w:space="0" w:color="auto"/>
        <w:right w:val="none" w:sz="0" w:space="0" w:color="auto"/>
      </w:divBdr>
      <w:divsChild>
        <w:div w:id="955216230">
          <w:marLeft w:val="0"/>
          <w:marRight w:val="0"/>
          <w:marTop w:val="0"/>
          <w:marBottom w:val="0"/>
          <w:divBdr>
            <w:top w:val="none" w:sz="0" w:space="0" w:color="auto"/>
            <w:left w:val="none" w:sz="0" w:space="0" w:color="auto"/>
            <w:bottom w:val="none" w:sz="0" w:space="0" w:color="auto"/>
            <w:right w:val="none" w:sz="0" w:space="0" w:color="auto"/>
          </w:divBdr>
        </w:div>
      </w:divsChild>
    </w:div>
    <w:div w:id="2126533618">
      <w:bodyDiv w:val="1"/>
      <w:marLeft w:val="0"/>
      <w:marRight w:val="0"/>
      <w:marTop w:val="0"/>
      <w:marBottom w:val="0"/>
      <w:divBdr>
        <w:top w:val="none" w:sz="0" w:space="0" w:color="auto"/>
        <w:left w:val="none" w:sz="0" w:space="0" w:color="auto"/>
        <w:bottom w:val="none" w:sz="0" w:space="0" w:color="auto"/>
        <w:right w:val="none" w:sz="0" w:space="0" w:color="auto"/>
      </w:divBdr>
      <w:divsChild>
        <w:div w:id="1915159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AvBeZWoX/WAwRYf3PuOxJb9Gw==">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Meijers</dc:creator>
  <cp:lastModifiedBy>Ivo Meijers</cp:lastModifiedBy>
  <cp:revision>3</cp:revision>
  <dcterms:created xsi:type="dcterms:W3CDTF">2022-03-25T09:30:00Z</dcterms:created>
  <dcterms:modified xsi:type="dcterms:W3CDTF">2022-03-25T09:56:00Z</dcterms:modified>
</cp:coreProperties>
</file>